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5F" w:rsidRPr="00AD136C" w:rsidRDefault="000C405F" w:rsidP="00446B45">
      <w:pPr>
        <w:pStyle w:val="Heading2"/>
        <w:rPr>
          <w:b w:val="0"/>
          <w:sz w:val="20"/>
          <w:szCs w:val="20"/>
        </w:rPr>
      </w:pPr>
    </w:p>
    <w:p w:rsidR="00740371" w:rsidRPr="000C52D1" w:rsidRDefault="00E52CE0" w:rsidP="00E52CE0">
      <w:pPr>
        <w:tabs>
          <w:tab w:val="center" w:pos="4320"/>
          <w:tab w:val="left" w:pos="5910"/>
        </w:tabs>
        <w:rPr>
          <w:rFonts w:ascii="Arial" w:hAnsi="Arial" w:cs="Arial"/>
          <w:bCs/>
          <w:sz w:val="20"/>
          <w:szCs w:val="20"/>
        </w:rPr>
      </w:pPr>
      <w:r w:rsidRPr="00D76555">
        <w:rPr>
          <w:rFonts w:ascii="Arial" w:hAnsi="Arial" w:cs="Arial"/>
          <w:bCs/>
          <w:sz w:val="20"/>
          <w:szCs w:val="20"/>
        </w:rPr>
        <w:tab/>
      </w:r>
      <w:r w:rsidR="000C405F" w:rsidRPr="000C52D1">
        <w:rPr>
          <w:rFonts w:ascii="Arial" w:hAnsi="Arial" w:cs="Arial"/>
          <w:bCs/>
          <w:sz w:val="20"/>
          <w:szCs w:val="20"/>
        </w:rPr>
        <w:t xml:space="preserve">TRIP REPORT </w:t>
      </w:r>
      <w:r w:rsidRPr="000C52D1">
        <w:rPr>
          <w:rFonts w:ascii="Arial" w:hAnsi="Arial" w:cs="Arial"/>
          <w:bCs/>
          <w:sz w:val="20"/>
          <w:szCs w:val="20"/>
        </w:rPr>
        <w:tab/>
      </w:r>
    </w:p>
    <w:p w:rsidR="00740371" w:rsidRPr="000C52D1" w:rsidRDefault="006E4D2F">
      <w:pPr>
        <w:jc w:val="center"/>
        <w:rPr>
          <w:rFonts w:ascii="Arial" w:hAnsi="Arial" w:cs="Arial"/>
          <w:bCs/>
          <w:sz w:val="20"/>
          <w:szCs w:val="20"/>
        </w:rPr>
      </w:pPr>
      <w:r w:rsidRPr="000C52D1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DEDB73" wp14:editId="0F95B09C">
                <wp:simplePos x="0" y="0"/>
                <wp:positionH relativeFrom="column">
                  <wp:posOffset>666750</wp:posOffset>
                </wp:positionH>
                <wp:positionV relativeFrom="paragraph">
                  <wp:posOffset>86360</wp:posOffset>
                </wp:positionV>
                <wp:extent cx="152400" cy="190500"/>
                <wp:effectExtent l="0" t="0" r="19050" b="1905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1AF" w:rsidRPr="004270B2" w:rsidRDefault="004F11AF" w:rsidP="00AB136D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2.5pt;margin-top:6.8pt;width:12pt;height: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">
                <v:textbox>
                  <w:txbxContent>
                    <w:p w:rsidR="004F11AF" w:rsidRPr="004270B2" w:rsidRDefault="004F11AF" w:rsidP="00AB136D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C52D1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BFA16F" wp14:editId="32A10334">
                <wp:simplePos x="0" y="0"/>
                <wp:positionH relativeFrom="column">
                  <wp:posOffset>3390900</wp:posOffset>
                </wp:positionH>
                <wp:positionV relativeFrom="paragraph">
                  <wp:posOffset>86360</wp:posOffset>
                </wp:positionV>
                <wp:extent cx="152400" cy="190500"/>
                <wp:effectExtent l="0" t="0" r="19050" b="1905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67pt;margin-top:6.8pt;width:12pt;height: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"/>
            </w:pict>
          </mc:Fallback>
        </mc:AlternateContent>
      </w:r>
    </w:p>
    <w:p w:rsidR="000C405F" w:rsidRPr="000C52D1" w:rsidRDefault="006E4D2F" w:rsidP="00740371">
      <w:pPr>
        <w:rPr>
          <w:rFonts w:ascii="Arial" w:hAnsi="Arial" w:cs="Arial"/>
          <w:bCs/>
          <w:sz w:val="20"/>
          <w:szCs w:val="20"/>
        </w:rPr>
      </w:pPr>
      <w:r w:rsidRPr="000C52D1">
        <w:rPr>
          <w:rFonts w:ascii="Arial" w:hAnsi="Arial" w:cs="Arial"/>
          <w:bCs/>
          <w:sz w:val="20"/>
          <w:szCs w:val="20"/>
        </w:rPr>
        <w:t xml:space="preserve">                            </w:t>
      </w:r>
      <w:r w:rsidR="00740371" w:rsidRPr="000C52D1">
        <w:rPr>
          <w:rFonts w:ascii="Arial" w:hAnsi="Arial" w:cs="Arial"/>
          <w:bCs/>
          <w:sz w:val="20"/>
          <w:szCs w:val="20"/>
        </w:rPr>
        <w:t xml:space="preserve">Field Visit </w:t>
      </w:r>
      <w:r w:rsidRPr="000C52D1">
        <w:rPr>
          <w:rFonts w:ascii="Arial" w:hAnsi="Arial" w:cs="Arial"/>
          <w:bCs/>
          <w:sz w:val="20"/>
          <w:szCs w:val="20"/>
        </w:rPr>
        <w:t xml:space="preserve">             </w:t>
      </w:r>
      <w:r w:rsidR="00740371" w:rsidRPr="000C52D1">
        <w:rPr>
          <w:rFonts w:ascii="Arial" w:hAnsi="Arial" w:cs="Arial"/>
          <w:bCs/>
          <w:sz w:val="20"/>
          <w:szCs w:val="20"/>
        </w:rPr>
        <w:t xml:space="preserve">   </w:t>
      </w:r>
      <w:r w:rsidR="00740371" w:rsidRPr="000C52D1">
        <w:rPr>
          <w:rFonts w:ascii="Arial" w:hAnsi="Arial" w:cs="Arial"/>
          <w:bCs/>
          <w:sz w:val="20"/>
          <w:szCs w:val="20"/>
        </w:rPr>
        <w:tab/>
      </w:r>
      <w:r w:rsidRPr="000C52D1">
        <w:rPr>
          <w:rFonts w:ascii="Arial" w:hAnsi="Arial" w:cs="Arial"/>
          <w:bCs/>
          <w:sz w:val="20"/>
          <w:szCs w:val="20"/>
        </w:rPr>
        <w:t xml:space="preserve">                                         </w:t>
      </w:r>
      <w:r w:rsidR="00E52CE0" w:rsidRPr="000C52D1">
        <w:rPr>
          <w:rFonts w:ascii="Arial" w:hAnsi="Arial" w:cs="Arial"/>
          <w:bCs/>
          <w:sz w:val="20"/>
          <w:szCs w:val="20"/>
        </w:rPr>
        <w:t>Workshop</w:t>
      </w:r>
      <w:r w:rsidR="00740371" w:rsidRPr="000C52D1">
        <w:rPr>
          <w:rFonts w:ascii="Arial" w:hAnsi="Arial" w:cs="Arial"/>
          <w:bCs/>
          <w:sz w:val="20"/>
          <w:szCs w:val="20"/>
        </w:rPr>
        <w:t xml:space="preserve">  </w:t>
      </w:r>
      <w:r w:rsidR="00E52CE0" w:rsidRPr="000C52D1">
        <w:rPr>
          <w:rFonts w:ascii="Arial" w:hAnsi="Arial" w:cs="Arial"/>
          <w:bCs/>
          <w:sz w:val="20"/>
          <w:szCs w:val="20"/>
        </w:rPr>
        <w:t xml:space="preserve">     </w:t>
      </w:r>
      <w:r w:rsidRPr="000C52D1">
        <w:rPr>
          <w:rFonts w:ascii="Arial" w:hAnsi="Arial" w:cs="Arial"/>
          <w:bCs/>
          <w:sz w:val="20"/>
          <w:szCs w:val="20"/>
        </w:rPr>
        <w:t xml:space="preserve"> </w:t>
      </w:r>
      <w:r w:rsidR="00740371" w:rsidRPr="000C52D1">
        <w:rPr>
          <w:rFonts w:ascii="Arial" w:hAnsi="Arial" w:cs="Arial"/>
          <w:bCs/>
          <w:sz w:val="20"/>
          <w:szCs w:val="20"/>
        </w:rPr>
        <w:tab/>
      </w:r>
    </w:p>
    <w:p w:rsidR="000C405F" w:rsidRPr="000C52D1" w:rsidRDefault="000C405F">
      <w:pPr>
        <w:jc w:val="center"/>
        <w:rPr>
          <w:rFonts w:ascii="Arial" w:hAnsi="Arial" w:cs="Arial"/>
          <w:sz w:val="20"/>
          <w:szCs w:val="20"/>
        </w:rPr>
      </w:pPr>
    </w:p>
    <w:p w:rsidR="00AB136D" w:rsidRPr="000C52D1" w:rsidRDefault="00AB136D" w:rsidP="00AB136D">
      <w:pPr>
        <w:jc w:val="center"/>
        <w:rPr>
          <w:rFonts w:ascii="Arial" w:hAnsi="Arial" w:cs="Arial"/>
          <w:bCs/>
          <w:sz w:val="20"/>
          <w:szCs w:val="20"/>
        </w:rPr>
      </w:pPr>
      <w:r w:rsidRPr="000C52D1">
        <w:rPr>
          <w:rFonts w:ascii="Arial" w:hAnsi="Arial" w:cs="Arial"/>
          <w:bCs/>
          <w:sz w:val="20"/>
          <w:szCs w:val="20"/>
        </w:rPr>
        <w:t>Compiled by</w:t>
      </w:r>
      <w:r w:rsidR="000F255E">
        <w:rPr>
          <w:rFonts w:ascii="Arial" w:hAnsi="Arial" w:cs="Arial"/>
          <w:bCs/>
          <w:sz w:val="20"/>
          <w:szCs w:val="20"/>
        </w:rPr>
        <w:t xml:space="preserve"> </w:t>
      </w:r>
      <w:r w:rsidR="007E2B82">
        <w:rPr>
          <w:rFonts w:ascii="Arial" w:hAnsi="Arial" w:cs="Arial"/>
          <w:bCs/>
          <w:sz w:val="20"/>
          <w:szCs w:val="20"/>
        </w:rPr>
        <w:t xml:space="preserve"> </w:t>
      </w:r>
    </w:p>
    <w:p w:rsidR="000C405F" w:rsidRPr="000C52D1" w:rsidRDefault="00761B86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Fiona Tinarwo</w:t>
      </w:r>
      <w:ins w:id="0" w:author="Fiona Tinarwo" w:date="2014-10-30T11:15:00Z">
        <w:r w:rsidR="0030508A">
          <w:rPr>
            <w:rFonts w:ascii="Arial" w:hAnsi="Arial" w:cs="Arial"/>
            <w:bCs/>
            <w:sz w:val="20"/>
            <w:szCs w:val="20"/>
          </w:rPr>
          <w:t xml:space="preserve">  </w:t>
        </w:r>
      </w:ins>
      <w:r w:rsidR="009F442E">
        <w:rPr>
          <w:rFonts w:ascii="Arial" w:hAnsi="Arial" w:cs="Arial"/>
          <w:bCs/>
          <w:sz w:val="20"/>
          <w:szCs w:val="20"/>
        </w:rPr>
        <w:t xml:space="preserve">  </w:t>
      </w:r>
      <w:r w:rsidR="007E2B82">
        <w:rPr>
          <w:rFonts w:ascii="Arial" w:hAnsi="Arial" w:cs="Arial"/>
          <w:bCs/>
          <w:sz w:val="20"/>
          <w:szCs w:val="20"/>
        </w:rPr>
        <w:t xml:space="preserve">  </w:t>
      </w:r>
    </w:p>
    <w:p w:rsidR="005B0458" w:rsidRPr="000C52D1" w:rsidRDefault="000C405F">
      <w:pPr>
        <w:jc w:val="center"/>
        <w:rPr>
          <w:rFonts w:ascii="Arial" w:hAnsi="Arial" w:cs="Arial"/>
          <w:bCs/>
          <w:sz w:val="20"/>
          <w:szCs w:val="20"/>
        </w:rPr>
      </w:pPr>
      <w:r w:rsidRPr="000C52D1">
        <w:rPr>
          <w:rFonts w:ascii="Arial" w:hAnsi="Arial" w:cs="Arial"/>
          <w:bCs/>
          <w:sz w:val="20"/>
          <w:szCs w:val="20"/>
        </w:rPr>
        <w:t>………</w:t>
      </w:r>
      <w:r w:rsidR="001B6AB9" w:rsidRPr="000C52D1">
        <w:rPr>
          <w:rFonts w:ascii="Arial" w:hAnsi="Arial" w:cs="Arial"/>
          <w:bCs/>
          <w:sz w:val="20"/>
          <w:szCs w:val="20"/>
        </w:rPr>
        <w:t>……………………………………………………………………</w:t>
      </w:r>
    </w:p>
    <w:p w:rsidR="000C405F" w:rsidRPr="000C52D1" w:rsidRDefault="000C405F" w:rsidP="008B479B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108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0"/>
        <w:gridCol w:w="5760"/>
      </w:tblGrid>
      <w:tr w:rsidR="00FE5AD6" w:rsidRPr="00765A68" w:rsidTr="00E52CE0">
        <w:trPr>
          <w:trHeight w:val="377"/>
        </w:trPr>
        <w:tc>
          <w:tcPr>
            <w:tcW w:w="5040" w:type="dxa"/>
            <w:shd w:val="clear" w:color="auto" w:fill="FF0000"/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52D1"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</w:p>
        </w:tc>
        <w:tc>
          <w:tcPr>
            <w:tcW w:w="5760" w:type="dxa"/>
            <w:shd w:val="clear" w:color="auto" w:fill="FF0000"/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E5AD6" w:rsidRPr="00765A68" w:rsidTr="00E52CE0">
        <w:tc>
          <w:tcPr>
            <w:tcW w:w="5040" w:type="dxa"/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Date</w:t>
            </w:r>
          </w:p>
          <w:p w:rsidR="00FE5AD6" w:rsidRPr="000C52D1" w:rsidRDefault="00FE5AD6" w:rsidP="00FE5AD6">
            <w:pPr>
              <w:pStyle w:val="Heading1"/>
              <w:rPr>
                <w:b w:val="0"/>
                <w:bCs w:val="0"/>
                <w:szCs w:val="20"/>
              </w:rPr>
            </w:pPr>
          </w:p>
        </w:tc>
        <w:tc>
          <w:tcPr>
            <w:tcW w:w="5760" w:type="dxa"/>
          </w:tcPr>
          <w:p w:rsidR="00FE5AD6" w:rsidRPr="000C52D1" w:rsidRDefault="00265944" w:rsidP="00265944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23</w:t>
            </w:r>
            <w:r w:rsidRPr="008C43B4">
              <w:rPr>
                <w:rFonts w:ascii="Arial" w:hAnsi="Arial" w:cs="Arial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761B86">
              <w:rPr>
                <w:rFonts w:ascii="Arial" w:hAnsi="Arial" w:cs="Arial"/>
                <w:bCs/>
                <w:sz w:val="20"/>
                <w:szCs w:val="20"/>
              </w:rPr>
              <w:t xml:space="preserve">October </w:t>
            </w:r>
            <w:r w:rsidR="0074100D" w:rsidRPr="000C52D1">
              <w:rPr>
                <w:rFonts w:ascii="Arial" w:hAnsi="Arial" w:cs="Arial"/>
                <w:bCs/>
                <w:sz w:val="20"/>
                <w:szCs w:val="20"/>
              </w:rPr>
              <w:t xml:space="preserve">2014 </w:t>
            </w:r>
            <w:r w:rsidR="00446B45" w:rsidRPr="000C52D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FE5AD6" w:rsidRPr="00765A68" w:rsidTr="00E52CE0">
        <w:tc>
          <w:tcPr>
            <w:tcW w:w="5040" w:type="dxa"/>
          </w:tcPr>
          <w:p w:rsidR="00FE5AD6" w:rsidRPr="00E450D2" w:rsidRDefault="00FE5AD6" w:rsidP="00FE5AD6">
            <w:pPr>
              <w:pStyle w:val="Heading1"/>
              <w:rPr>
                <w:b w:val="0"/>
                <w:bCs w:val="0"/>
                <w:szCs w:val="20"/>
              </w:rPr>
            </w:pPr>
            <w:r w:rsidRPr="00E450D2">
              <w:rPr>
                <w:b w:val="0"/>
                <w:bCs w:val="0"/>
                <w:szCs w:val="20"/>
              </w:rPr>
              <w:t>Brief background to the project or program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0" w:type="dxa"/>
          </w:tcPr>
          <w:p w:rsidR="00FE5AD6" w:rsidRPr="00E450D2" w:rsidRDefault="000F255E" w:rsidP="00614790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 line with </w:t>
            </w:r>
            <w:r w:rsidR="007B101D">
              <w:rPr>
                <w:rFonts w:ascii="Arial" w:hAnsi="Arial" w:cs="Arial"/>
                <w:sz w:val="20"/>
                <w:szCs w:val="20"/>
              </w:rPr>
              <w:t xml:space="preserve">output 3 of the </w:t>
            </w:r>
            <w:r w:rsidR="00614790">
              <w:rPr>
                <w:rFonts w:ascii="Arial" w:hAnsi="Arial" w:cs="Arial"/>
                <w:sz w:val="20"/>
                <w:szCs w:val="20"/>
              </w:rPr>
              <w:t xml:space="preserve">STWP </w:t>
            </w:r>
            <w:r w:rsidR="007B101D">
              <w:rPr>
                <w:rFonts w:ascii="Arial" w:hAnsi="Arial" w:cs="Arial"/>
                <w:sz w:val="20"/>
                <w:szCs w:val="20"/>
              </w:rPr>
              <w:t>project which aims at ensuring strengthen</w:t>
            </w:r>
            <w:r w:rsidR="00614790">
              <w:rPr>
                <w:rFonts w:ascii="Arial" w:hAnsi="Arial" w:cs="Arial"/>
                <w:sz w:val="20"/>
                <w:szCs w:val="20"/>
              </w:rPr>
              <w:t>ed</w:t>
            </w:r>
            <w:r w:rsidR="007B101D">
              <w:rPr>
                <w:rFonts w:ascii="Arial" w:hAnsi="Arial" w:cs="Arial"/>
                <w:sz w:val="20"/>
                <w:szCs w:val="20"/>
              </w:rPr>
              <w:t xml:space="preserve"> Urban WASH sector coordination, a Steering Committee was established in </w:t>
            </w:r>
            <w:proofErr w:type="spellStart"/>
            <w:r w:rsidR="007B101D">
              <w:rPr>
                <w:rFonts w:ascii="Arial" w:hAnsi="Arial" w:cs="Arial"/>
                <w:sz w:val="20"/>
                <w:szCs w:val="20"/>
              </w:rPr>
              <w:t>Mvurwi</w:t>
            </w:r>
            <w:proofErr w:type="spellEnd"/>
            <w:r w:rsidR="007B101D">
              <w:rPr>
                <w:rFonts w:ascii="Arial" w:hAnsi="Arial" w:cs="Arial"/>
                <w:sz w:val="20"/>
                <w:szCs w:val="20"/>
              </w:rPr>
              <w:t xml:space="preserve"> Town for </w:t>
            </w:r>
            <w:r>
              <w:rPr>
                <w:rFonts w:ascii="Arial" w:hAnsi="Arial" w:cs="Arial"/>
                <w:sz w:val="20"/>
                <w:szCs w:val="20"/>
              </w:rPr>
              <w:t>the Small Towns WASH Project</w:t>
            </w:r>
            <w:r w:rsidR="00DE1967">
              <w:rPr>
                <w:rFonts w:ascii="Arial" w:hAnsi="Arial" w:cs="Arial"/>
                <w:sz w:val="20"/>
                <w:szCs w:val="20"/>
              </w:rPr>
              <w:t xml:space="preserve"> (STWP)</w:t>
            </w:r>
            <w:r w:rsidR="007B101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158DB">
              <w:rPr>
                <w:rFonts w:ascii="Arial" w:hAnsi="Arial" w:cs="Arial"/>
                <w:sz w:val="20"/>
                <w:szCs w:val="20"/>
              </w:rPr>
              <w:t xml:space="preserve">The Committee is supposed to coordinate and oversee the implementation of the WASH Project. </w:t>
            </w:r>
            <w:r w:rsidR="00614790">
              <w:rPr>
                <w:rFonts w:ascii="Arial" w:hAnsi="Arial" w:cs="Arial"/>
                <w:sz w:val="20"/>
                <w:szCs w:val="20"/>
              </w:rPr>
              <w:t>T</w:t>
            </w:r>
            <w:r w:rsidR="000158DB">
              <w:rPr>
                <w:rFonts w:ascii="Arial" w:hAnsi="Arial" w:cs="Arial"/>
                <w:sz w:val="20"/>
                <w:szCs w:val="20"/>
              </w:rPr>
              <w:t xml:space="preserve">he Committee is to meet quarterly or as and when </w:t>
            </w:r>
            <w:r w:rsidR="00614790">
              <w:rPr>
                <w:rFonts w:ascii="Arial" w:hAnsi="Arial" w:cs="Arial"/>
                <w:sz w:val="20"/>
                <w:szCs w:val="20"/>
              </w:rPr>
              <w:t xml:space="preserve">required </w:t>
            </w:r>
            <w:r w:rsidR="000158DB">
              <w:rPr>
                <w:rFonts w:ascii="Arial" w:hAnsi="Arial" w:cs="Arial"/>
                <w:sz w:val="20"/>
                <w:szCs w:val="20"/>
              </w:rPr>
              <w:t xml:space="preserve">to plan and review progress in project implementation. </w:t>
            </w:r>
          </w:p>
        </w:tc>
      </w:tr>
      <w:tr w:rsidR="00FE5AD6" w:rsidRPr="00765A68" w:rsidTr="006033AE">
        <w:trPr>
          <w:trHeight w:val="782"/>
        </w:trPr>
        <w:tc>
          <w:tcPr>
            <w:tcW w:w="5040" w:type="dxa"/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Places visited or participants attending workshop/training</w:t>
            </w:r>
            <w:r w:rsidR="001158AE" w:rsidRPr="000C52D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C52D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(attach travel itinerary/workshop/training </w:t>
            </w:r>
            <w:proofErr w:type="spellStart"/>
            <w:r w:rsidRPr="000C52D1">
              <w:rPr>
                <w:rFonts w:ascii="Arial" w:hAnsi="Arial" w:cs="Arial"/>
                <w:i/>
                <w:iCs/>
                <w:sz w:val="20"/>
                <w:szCs w:val="20"/>
              </w:rPr>
              <w:t>programme</w:t>
            </w:r>
            <w:proofErr w:type="spellEnd"/>
            <w:r w:rsidRPr="000C52D1">
              <w:rPr>
                <w:rFonts w:ascii="Arial" w:hAnsi="Arial" w:cs="Arial"/>
                <w:i/>
                <w:iCs/>
                <w:sz w:val="20"/>
                <w:szCs w:val="20"/>
              </w:rPr>
              <w:t>).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</w:tcPr>
          <w:p w:rsidR="00FE5AD6" w:rsidRPr="000C52D1" w:rsidRDefault="00A76049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0158DB">
              <w:rPr>
                <w:rFonts w:ascii="Arial" w:hAnsi="Arial" w:cs="Arial"/>
                <w:bCs/>
                <w:sz w:val="20"/>
                <w:szCs w:val="20"/>
              </w:rPr>
              <w:t>vurwi</w:t>
            </w:r>
            <w:proofErr w:type="spellEnd"/>
            <w:r w:rsidR="000158DB">
              <w:rPr>
                <w:rFonts w:ascii="Arial" w:hAnsi="Arial" w:cs="Arial"/>
                <w:bCs/>
                <w:sz w:val="20"/>
                <w:szCs w:val="20"/>
              </w:rPr>
              <w:t xml:space="preserve"> Town Steering Committee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7E2B82">
              <w:rPr>
                <w:rFonts w:ascii="Arial" w:hAnsi="Arial" w:cs="Arial"/>
                <w:bCs/>
                <w:sz w:val="20"/>
                <w:szCs w:val="20"/>
              </w:rPr>
              <w:t xml:space="preserve">– </w:t>
            </w:r>
            <w:proofErr w:type="spellStart"/>
            <w:r w:rsidR="007E2B82">
              <w:rPr>
                <w:rFonts w:ascii="Arial" w:hAnsi="Arial" w:cs="Arial"/>
                <w:bCs/>
                <w:sz w:val="20"/>
                <w:szCs w:val="20"/>
              </w:rPr>
              <w:t>MoHCC</w:t>
            </w:r>
            <w:proofErr w:type="spellEnd"/>
            <w:r w:rsidR="007E2B82">
              <w:rPr>
                <w:rFonts w:ascii="Arial" w:hAnsi="Arial" w:cs="Arial"/>
                <w:bCs/>
                <w:sz w:val="20"/>
                <w:szCs w:val="20"/>
              </w:rPr>
              <w:t xml:space="preserve"> (Chairing), </w:t>
            </w:r>
            <w:r w:rsidR="00155DFF">
              <w:rPr>
                <w:rFonts w:ascii="Arial" w:hAnsi="Arial" w:cs="Arial"/>
                <w:bCs/>
                <w:sz w:val="20"/>
                <w:szCs w:val="20"/>
              </w:rPr>
              <w:t xml:space="preserve">ZINWA, Veterinary Department, ZESA, Ministry </w:t>
            </w:r>
            <w:r w:rsidR="00B463C3">
              <w:rPr>
                <w:rFonts w:ascii="Arial" w:hAnsi="Arial" w:cs="Arial"/>
                <w:bCs/>
                <w:sz w:val="20"/>
                <w:szCs w:val="20"/>
              </w:rPr>
              <w:t>o</w:t>
            </w:r>
            <w:r w:rsidR="00155DFF">
              <w:rPr>
                <w:rFonts w:ascii="Arial" w:hAnsi="Arial" w:cs="Arial"/>
                <w:bCs/>
                <w:sz w:val="20"/>
                <w:szCs w:val="20"/>
              </w:rPr>
              <w:t>f Education, MTC</w:t>
            </w:r>
            <w:r w:rsidR="00614790">
              <w:rPr>
                <w:rFonts w:ascii="Arial" w:hAnsi="Arial" w:cs="Arial"/>
                <w:bCs/>
                <w:sz w:val="20"/>
                <w:szCs w:val="20"/>
              </w:rPr>
              <w:t xml:space="preserve"> (</w:t>
            </w:r>
            <w:proofErr w:type="spellStart"/>
            <w:r w:rsidR="00614790">
              <w:rPr>
                <w:rFonts w:ascii="Arial" w:hAnsi="Arial" w:cs="Arial"/>
                <w:bCs/>
                <w:sz w:val="20"/>
                <w:szCs w:val="20"/>
              </w:rPr>
              <w:t>Secretariate</w:t>
            </w:r>
            <w:proofErr w:type="spellEnd"/>
            <w:r w:rsidR="00614790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155DFF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r w:rsidR="000158DB">
              <w:rPr>
                <w:rFonts w:ascii="Arial" w:hAnsi="Arial" w:cs="Arial"/>
                <w:bCs/>
                <w:sz w:val="20"/>
                <w:szCs w:val="20"/>
              </w:rPr>
              <w:t>SME-</w:t>
            </w:r>
            <w:proofErr w:type="spellStart"/>
            <w:r w:rsidR="000158DB"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="00155DFF">
              <w:rPr>
                <w:rFonts w:ascii="Arial" w:hAnsi="Arial" w:cs="Arial"/>
                <w:bCs/>
                <w:sz w:val="20"/>
                <w:szCs w:val="20"/>
              </w:rPr>
              <w:t>cZebra</w:t>
            </w:r>
            <w:proofErr w:type="spellEnd"/>
            <w:r w:rsidR="00155DFF">
              <w:rPr>
                <w:rFonts w:ascii="Arial" w:hAnsi="Arial" w:cs="Arial"/>
                <w:bCs/>
                <w:sz w:val="20"/>
                <w:szCs w:val="20"/>
              </w:rPr>
              <w:t xml:space="preserve"> Hair Salon, </w:t>
            </w:r>
            <w:r w:rsidR="000158DB">
              <w:rPr>
                <w:rFonts w:ascii="Arial" w:hAnsi="Arial" w:cs="Arial"/>
                <w:bCs/>
                <w:sz w:val="20"/>
                <w:szCs w:val="20"/>
              </w:rPr>
              <w:t>Residents Rep</w:t>
            </w:r>
            <w:r w:rsidR="0043314C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B463C3">
              <w:rPr>
                <w:rFonts w:ascii="Arial" w:hAnsi="Arial" w:cs="Arial"/>
                <w:bCs/>
                <w:sz w:val="20"/>
                <w:szCs w:val="20"/>
              </w:rPr>
              <w:t xml:space="preserve"> Standard Chartered Bank, </w:t>
            </w:r>
            <w:proofErr w:type="spellStart"/>
            <w:r w:rsidR="00B463C3">
              <w:rPr>
                <w:rFonts w:ascii="Arial" w:hAnsi="Arial" w:cs="Arial"/>
                <w:bCs/>
                <w:sz w:val="20"/>
                <w:szCs w:val="20"/>
              </w:rPr>
              <w:t>Kurainashe</w:t>
            </w:r>
            <w:proofErr w:type="spellEnd"/>
            <w:r w:rsidR="00B463C3">
              <w:rPr>
                <w:rFonts w:ascii="Arial" w:hAnsi="Arial" w:cs="Arial"/>
                <w:bCs/>
                <w:sz w:val="20"/>
                <w:szCs w:val="20"/>
              </w:rPr>
              <w:t xml:space="preserve">, </w:t>
            </w:r>
            <w:proofErr w:type="spellStart"/>
            <w:r w:rsidR="00B463C3">
              <w:rPr>
                <w:rFonts w:ascii="Arial" w:hAnsi="Arial" w:cs="Arial"/>
                <w:bCs/>
                <w:sz w:val="20"/>
                <w:szCs w:val="20"/>
              </w:rPr>
              <w:t>Mvurwi</w:t>
            </w:r>
            <w:proofErr w:type="spellEnd"/>
            <w:r w:rsidR="00B463C3">
              <w:rPr>
                <w:rFonts w:ascii="Arial" w:hAnsi="Arial" w:cs="Arial"/>
                <w:bCs/>
                <w:sz w:val="20"/>
                <w:szCs w:val="20"/>
              </w:rPr>
              <w:t xml:space="preserve"> Pastors representative, People Living with Disability, </w:t>
            </w:r>
            <w:r w:rsidR="007E2B82">
              <w:rPr>
                <w:rFonts w:ascii="Arial" w:hAnsi="Arial" w:cs="Arial"/>
                <w:bCs/>
                <w:sz w:val="20"/>
                <w:szCs w:val="20"/>
              </w:rPr>
              <w:t>Local Government, EMA.</w:t>
            </w:r>
          </w:p>
        </w:tc>
      </w:tr>
      <w:tr w:rsidR="00FE5AD6" w:rsidRPr="00765A68" w:rsidTr="00E52CE0">
        <w:tc>
          <w:tcPr>
            <w:tcW w:w="5040" w:type="dxa"/>
            <w:tcBorders>
              <w:bottom w:val="single" w:sz="4" w:space="0" w:color="000000"/>
            </w:tcBorders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Team composition/training facilitators.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bottom w:val="single" w:sz="4" w:space="0" w:color="000000"/>
            </w:tcBorders>
          </w:tcPr>
          <w:p w:rsidR="007C4712" w:rsidRPr="000C52D1" w:rsidRDefault="009D3889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 xml:space="preserve">The AAZ team </w:t>
            </w:r>
            <w:r w:rsidR="00A76049">
              <w:rPr>
                <w:rFonts w:ascii="Arial" w:hAnsi="Arial" w:cs="Arial"/>
                <w:sz w:val="20"/>
                <w:szCs w:val="20"/>
              </w:rPr>
              <w:t>comprised of Selina Pasirayi, George Matonhodze</w:t>
            </w:r>
            <w:r w:rsidR="007E2B82">
              <w:rPr>
                <w:rFonts w:ascii="Arial" w:hAnsi="Arial" w:cs="Arial"/>
                <w:sz w:val="20"/>
                <w:szCs w:val="20"/>
              </w:rPr>
              <w:t>, Isobel Sinosi</w:t>
            </w:r>
            <w:r w:rsidR="00A76049">
              <w:rPr>
                <w:rFonts w:ascii="Arial" w:hAnsi="Arial" w:cs="Arial"/>
                <w:sz w:val="20"/>
                <w:szCs w:val="20"/>
              </w:rPr>
              <w:t xml:space="preserve"> and Fiona Tinarwo. </w:t>
            </w:r>
          </w:p>
        </w:tc>
      </w:tr>
      <w:tr w:rsidR="00FE5AD6" w:rsidRPr="00765A68" w:rsidTr="00E52CE0">
        <w:tc>
          <w:tcPr>
            <w:tcW w:w="5040" w:type="dxa"/>
            <w:shd w:val="clear" w:color="auto" w:fill="FF0000"/>
          </w:tcPr>
          <w:p w:rsidR="00FE5AD6" w:rsidRPr="000C52D1" w:rsidRDefault="00740371" w:rsidP="00740371">
            <w:pPr>
              <w:pStyle w:val="Heading1"/>
              <w:rPr>
                <w:b w:val="0"/>
                <w:szCs w:val="20"/>
              </w:rPr>
            </w:pPr>
            <w:r w:rsidRPr="000C52D1">
              <w:rPr>
                <w:rFonts w:ascii="Times New Roman" w:hAnsi="Times New Roman" w:cs="Times New Roman"/>
                <w:b w:val="0"/>
                <w:bCs w:val="0"/>
                <w:sz w:val="24"/>
                <w:szCs w:val="20"/>
              </w:rPr>
              <w:t>Justification and Objectives of the visit/training/workshop</w:t>
            </w:r>
          </w:p>
        </w:tc>
        <w:tc>
          <w:tcPr>
            <w:tcW w:w="5760" w:type="dxa"/>
            <w:shd w:val="clear" w:color="auto" w:fill="FF0000"/>
          </w:tcPr>
          <w:p w:rsidR="00FE5AD6" w:rsidRPr="000C52D1" w:rsidRDefault="00FE5AD6" w:rsidP="00740371">
            <w:pPr>
              <w:pStyle w:val="Heading1"/>
              <w:rPr>
                <w:b w:val="0"/>
                <w:szCs w:val="20"/>
              </w:rPr>
            </w:pPr>
          </w:p>
        </w:tc>
      </w:tr>
      <w:tr w:rsidR="00FE5AD6" w:rsidRPr="00765A68" w:rsidTr="00E52CE0">
        <w:tc>
          <w:tcPr>
            <w:tcW w:w="5040" w:type="dxa"/>
          </w:tcPr>
          <w:p w:rsidR="00FE5AD6" w:rsidRPr="000C52D1" w:rsidRDefault="00FE5AD6" w:rsidP="00FE5AD6">
            <w:pPr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 xml:space="preserve">Justification for undertaking the field visit/training/workshop. 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</w:tcPr>
          <w:p w:rsidR="00FE5AD6" w:rsidRPr="000C52D1" w:rsidRDefault="001457F7" w:rsidP="00876A65">
            <w:pPr>
              <w:pStyle w:val="ListParagraph"/>
              <w:numPr>
                <w:ilvl w:val="0"/>
                <w:numId w:val="34"/>
              </w:numPr>
              <w:tabs>
                <w:tab w:val="left" w:pos="342"/>
              </w:tabs>
              <w:ind w:left="432" w:hanging="270"/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To get a common understanding of the course of the project and agree on TORs. </w:t>
            </w:r>
          </w:p>
        </w:tc>
      </w:tr>
      <w:tr w:rsidR="00FE5AD6" w:rsidRPr="00765A68" w:rsidTr="00E52CE0">
        <w:tc>
          <w:tcPr>
            <w:tcW w:w="5040" w:type="dxa"/>
            <w:tcBorders>
              <w:bottom w:val="single" w:sz="4" w:space="0" w:color="000000"/>
            </w:tcBorders>
          </w:tcPr>
          <w:p w:rsidR="00FE5AD6" w:rsidRPr="000C52D1" w:rsidRDefault="00FE5AD6" w:rsidP="00FE5AD6">
            <w:pPr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Outline the objectives of the visit/training/ workshop.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bottom w:val="single" w:sz="4" w:space="0" w:color="000000"/>
            </w:tcBorders>
          </w:tcPr>
          <w:p w:rsidR="00447594" w:rsidRDefault="00447594" w:rsidP="00447594">
            <w:pPr>
              <w:pStyle w:val="ListParagraph"/>
              <w:numPr>
                <w:ilvl w:val="0"/>
                <w:numId w:val="9"/>
              </w:numPr>
              <w:tabs>
                <w:tab w:val="left" w:pos="342"/>
                <w:tab w:val="left" w:pos="432"/>
                <w:tab w:val="left" w:pos="522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8B479B">
              <w:rPr>
                <w:rFonts w:ascii="Arial" w:hAnsi="Arial" w:cs="Arial"/>
                <w:bCs/>
                <w:sz w:val="20"/>
                <w:szCs w:val="20"/>
              </w:rPr>
              <w:t xml:space="preserve">To </w:t>
            </w:r>
            <w:r>
              <w:rPr>
                <w:rFonts w:ascii="Arial" w:hAnsi="Arial" w:cs="Arial"/>
                <w:bCs/>
                <w:sz w:val="20"/>
                <w:szCs w:val="20"/>
              </w:rPr>
              <w:t>re-c</w:t>
            </w:r>
            <w:r w:rsidR="009A2552">
              <w:rPr>
                <w:rFonts w:ascii="Arial" w:hAnsi="Arial" w:cs="Arial"/>
                <w:bCs/>
                <w:sz w:val="20"/>
                <w:szCs w:val="20"/>
              </w:rPr>
              <w:t>ap and draft TORs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B2067E" w:rsidRPr="008C43B4" w:rsidRDefault="00447594" w:rsidP="008C43B4">
            <w:pPr>
              <w:pStyle w:val="ListParagraph"/>
              <w:numPr>
                <w:ilvl w:val="0"/>
                <w:numId w:val="9"/>
              </w:numPr>
              <w:ind w:left="342" w:hanging="192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76A65">
              <w:rPr>
                <w:rFonts w:ascii="Arial" w:hAnsi="Arial" w:cs="Arial"/>
                <w:bCs/>
                <w:sz w:val="20"/>
                <w:szCs w:val="20"/>
              </w:rPr>
              <w:t xml:space="preserve">To discuss all project components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in detail</w:t>
            </w:r>
            <w:r w:rsidR="00B2067E">
              <w:rPr>
                <w:rFonts w:ascii="Arial" w:hAnsi="Arial" w:cs="Arial"/>
                <w:bCs/>
                <w:sz w:val="20"/>
                <w:szCs w:val="20"/>
              </w:rPr>
              <w:t xml:space="preserve"> and breakdown specific activities in the project.</w:t>
            </w:r>
          </w:p>
          <w:p w:rsidR="00B2067E" w:rsidRDefault="00B2067E" w:rsidP="008C43B4">
            <w:pPr>
              <w:pStyle w:val="ListParagraph"/>
              <w:numPr>
                <w:ilvl w:val="0"/>
                <w:numId w:val="9"/>
              </w:numPr>
              <w:ind w:left="342" w:hanging="19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ZA"/>
              </w:rPr>
              <w:t>F</w:t>
            </w:r>
            <w:r w:rsidR="00447594" w:rsidRPr="00876A65">
              <w:rPr>
                <w:rFonts w:ascii="Arial" w:hAnsi="Arial" w:cs="Arial"/>
                <w:color w:val="000000"/>
                <w:sz w:val="20"/>
                <w:szCs w:val="20"/>
                <w:lang w:val="en-ZA"/>
              </w:rPr>
              <w:t xml:space="preserve">acilitate </w:t>
            </w:r>
            <w:r w:rsidR="00447594">
              <w:rPr>
                <w:rFonts w:ascii="Arial" w:hAnsi="Arial" w:cs="Arial"/>
                <w:color w:val="000000"/>
                <w:sz w:val="20"/>
                <w:szCs w:val="20"/>
                <w:lang w:val="en-ZA"/>
              </w:rPr>
              <w:t>the process of selection of sub-committees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ZA"/>
              </w:rPr>
              <w:t xml:space="preserve"> and specify </w:t>
            </w:r>
            <w:r w:rsidR="009A2552">
              <w:rPr>
                <w:rFonts w:ascii="Arial" w:hAnsi="Arial" w:cs="Arial"/>
                <w:color w:val="000000"/>
                <w:sz w:val="20"/>
                <w:szCs w:val="20"/>
                <w:lang w:val="en-ZA"/>
              </w:rPr>
              <w:t>their different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ZA"/>
              </w:rPr>
              <w:t xml:space="preserve"> roles.</w:t>
            </w:r>
            <w:r w:rsidDel="00B2067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9A2552" w:rsidRPr="008C43B4" w:rsidRDefault="00B2067E" w:rsidP="008C43B4">
            <w:pPr>
              <w:pStyle w:val="ListParagraph"/>
              <w:numPr>
                <w:ilvl w:val="0"/>
                <w:numId w:val="9"/>
              </w:numPr>
              <w:ind w:left="342" w:hanging="19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ZA"/>
              </w:rPr>
              <w:t>Get WASH updates from MTC</w:t>
            </w:r>
          </w:p>
          <w:p w:rsidR="00FE5AD6" w:rsidRPr="008C43B4" w:rsidRDefault="00FE5AD6" w:rsidP="008C43B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5AD6" w:rsidRPr="00765A68" w:rsidTr="00AD136C">
        <w:trPr>
          <w:trHeight w:val="513"/>
        </w:trPr>
        <w:tc>
          <w:tcPr>
            <w:tcW w:w="5040" w:type="dxa"/>
            <w:shd w:val="clear" w:color="auto" w:fill="FF0000"/>
          </w:tcPr>
          <w:p w:rsidR="00FE5AD6" w:rsidRPr="000C52D1" w:rsidRDefault="00740371" w:rsidP="00FE5AD6">
            <w:pPr>
              <w:pStyle w:val="Heading2"/>
              <w:rPr>
                <w:b w:val="0"/>
                <w:sz w:val="20"/>
                <w:szCs w:val="20"/>
              </w:rPr>
            </w:pPr>
            <w:r w:rsidRPr="000C52D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Methods Applied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FF0000"/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E5AD6" w:rsidRPr="00765A68" w:rsidTr="00E52CE0">
        <w:tc>
          <w:tcPr>
            <w:tcW w:w="5040" w:type="dxa"/>
            <w:tcBorders>
              <w:bottom w:val="single" w:sz="4" w:space="0" w:color="000000"/>
            </w:tcBorders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How the visit/training/workshop was conducted i.e. methods, checklists and/or tools used.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bottom w:val="single" w:sz="4" w:space="0" w:color="000000"/>
            </w:tcBorders>
          </w:tcPr>
          <w:p w:rsidR="009E7D9F" w:rsidRPr="000C52D1" w:rsidRDefault="009D46F3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Since the meeting was meant to draft TORs</w:t>
            </w:r>
            <w:r w:rsidR="006D36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discussions</w:t>
            </w:r>
            <w:r w:rsidR="00742B1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were used </w:t>
            </w:r>
            <w:r w:rsidR="004A201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to ensure participation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and input from </w:t>
            </w:r>
            <w:r w:rsidR="004A201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all stakeholders represented </w:t>
            </w:r>
            <w:r w:rsidR="003923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 the SC.</w:t>
            </w:r>
          </w:p>
          <w:p w:rsidR="003131FB" w:rsidRPr="000C52D1" w:rsidRDefault="003131FB" w:rsidP="00AD136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4A2013" w:rsidRPr="008B479B" w:rsidRDefault="00742B18" w:rsidP="008B479B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479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Refe</w:t>
            </w:r>
            <w:r w:rsidR="004A2013" w:rsidRPr="0061479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ren</w:t>
            </w:r>
            <w:r w:rsidR="004A2013" w:rsidRPr="00135E9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ce documents</w:t>
            </w:r>
            <w:r w:rsidR="003923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(project documents)</w:t>
            </w:r>
            <w:r w:rsidR="004A2013" w:rsidRPr="00135E9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135E9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were used </w:t>
            </w:r>
            <w:r w:rsidRPr="00135E9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to</w:t>
            </w:r>
            <w:r w:rsidR="003923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get an</w:t>
            </w:r>
            <w:r w:rsidRPr="00135E9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135E9F" w:rsidRPr="00135E9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understand</w:t>
            </w:r>
            <w:r w:rsidR="003923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ing</w:t>
            </w:r>
            <w:r w:rsidR="00135E9F" w:rsidRPr="00135E9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39231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of all project components (outputs and specific activities)</w:t>
            </w:r>
          </w:p>
          <w:p w:rsidR="004A2013" w:rsidRPr="008B479B" w:rsidRDefault="004A2013" w:rsidP="008B479B">
            <w:pPr>
              <w:pStyle w:val="ListParagrap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7C4712" w:rsidRPr="000C52D1" w:rsidRDefault="007C4712" w:rsidP="008B479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E5AD6" w:rsidRPr="00765A68" w:rsidTr="00E52CE0">
        <w:tc>
          <w:tcPr>
            <w:tcW w:w="5040" w:type="dxa"/>
            <w:shd w:val="clear" w:color="auto" w:fill="FF0000"/>
          </w:tcPr>
          <w:p w:rsidR="00FE5AD6" w:rsidRPr="000C52D1" w:rsidRDefault="00740371" w:rsidP="00FE5AD6">
            <w:pPr>
              <w:pStyle w:val="Heading2"/>
              <w:rPr>
                <w:b w:val="0"/>
                <w:sz w:val="20"/>
                <w:szCs w:val="20"/>
              </w:rPr>
            </w:pPr>
            <w:r w:rsidRPr="000C52D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Findings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FF0000"/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E5AD6" w:rsidRPr="00765A68" w:rsidTr="00E52CE0">
        <w:tc>
          <w:tcPr>
            <w:tcW w:w="5040" w:type="dxa"/>
            <w:tcBorders>
              <w:bottom w:val="single" w:sz="4" w:space="0" w:color="000000"/>
            </w:tcBorders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Describe the findings from the field/training/workshop</w:t>
            </w:r>
            <w:r w:rsidR="00740371" w:rsidRPr="000C52D1">
              <w:rPr>
                <w:rFonts w:ascii="Arial" w:hAnsi="Arial" w:cs="Arial"/>
                <w:sz w:val="20"/>
                <w:szCs w:val="20"/>
              </w:rPr>
              <w:t>/meeting/conference</w:t>
            </w:r>
            <w:r w:rsidRPr="000C52D1">
              <w:rPr>
                <w:rFonts w:ascii="Arial" w:hAnsi="Arial" w:cs="Arial"/>
                <w:sz w:val="20"/>
                <w:szCs w:val="20"/>
              </w:rPr>
              <w:t xml:space="preserve"> indicating achievements, strengths, weaknesses, challenges, constraints and any other observations made.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  <w:tcBorders>
              <w:bottom w:val="single" w:sz="4" w:space="0" w:color="000000"/>
            </w:tcBorders>
          </w:tcPr>
          <w:p w:rsidR="00135E9F" w:rsidRDefault="00DF564D" w:rsidP="0062656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D92F4D">
              <w:rPr>
                <w:rFonts w:ascii="Arial" w:hAnsi="Arial" w:cs="Arial"/>
                <w:sz w:val="20"/>
                <w:szCs w:val="20"/>
              </w:rPr>
              <w:t>erms of Reference</w:t>
            </w:r>
            <w:r>
              <w:rPr>
                <w:rFonts w:ascii="Arial" w:hAnsi="Arial" w:cs="Arial"/>
                <w:sz w:val="20"/>
                <w:szCs w:val="20"/>
              </w:rPr>
              <w:t xml:space="preserve"> were discussed and agreed.</w:t>
            </w:r>
          </w:p>
          <w:p w:rsidR="00C817C4" w:rsidRPr="008B479B" w:rsidRDefault="00C817C4" w:rsidP="0062656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Sub-committees were also formed namely Water committee (ZINWA, ZESA,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MoHCC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MTC and Public Works). The Hygiene Committee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Kurainashe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MTC, People with disability,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Veterinary Service) and the Sanitation Committee (EMA, Churches, MTC, Private Sector).</w:t>
            </w:r>
          </w:p>
          <w:p w:rsidR="003B637F" w:rsidRPr="00135E9F" w:rsidRDefault="000C6DFA" w:rsidP="0062656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MTC gave an update on WASH activities. They highlighted that there was a normal refuse collection routine- twice a week in the town and once a week in residential </w:t>
            </w:r>
            <w:r w:rsidR="0073235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areas. They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also indicated that there were 22 hygiene</w:t>
            </w:r>
            <w:r w:rsidR="00A607D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focal </w:t>
            </w:r>
            <w:r w:rsidR="0073235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persons in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town.  </w:t>
            </w:r>
          </w:p>
          <w:p w:rsidR="00FA4E36" w:rsidRPr="00CC55C8" w:rsidRDefault="0082388D" w:rsidP="0062656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</w:rPr>
            </w:pPr>
            <w:del w:id="1" w:author="Fiona Tinarwo" w:date="2014-10-30T11:15:00Z">
              <w:r w:rsidDel="00D42505">
                <w:rPr>
                  <w:rFonts w:ascii="Arial" w:eastAsia="Times New Roman" w:hAnsi="Arial" w:cs="Arial"/>
                  <w:sz w:val="20"/>
                  <w:szCs w:val="20"/>
                  <w:lang w:val="en-US"/>
                </w:rPr>
                <w:delText xml:space="preserve">MTC- </w:delText>
              </w:r>
            </w:del>
            <w:r w:rsidR="00135E9F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</w:t>
            </w:r>
            <w:r w:rsidR="004B3FC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 was also important to </w:t>
            </w:r>
            <w:r w:rsidR="00A607D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note the initiatives by MTC to lead WASH related activities</w:t>
            </w:r>
            <w:r w:rsidR="00C817C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, for example,</w:t>
            </w:r>
            <w:r w:rsidR="00A607D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every Thursday they have education and awareness campaigns and they have </w:t>
            </w:r>
            <w:proofErr w:type="spellStart"/>
            <w:r w:rsidR="00A607D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clean up</w:t>
            </w:r>
            <w:proofErr w:type="spellEnd"/>
            <w:r w:rsidR="00A607D9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campaign every Friday. </w:t>
            </w:r>
          </w:p>
          <w:p w:rsidR="0082388D" w:rsidRDefault="0082388D" w:rsidP="00626560">
            <w:pPr>
              <w:pStyle w:val="ListParagraph"/>
              <w:numPr>
                <w:ilvl w:val="0"/>
                <w:numId w:val="31"/>
              </w:numPr>
            </w:pPr>
            <w:r>
              <w:t>ZINWA- Update</w:t>
            </w:r>
            <w:r w:rsidR="00A607D9">
              <w:t xml:space="preserve"> from ZINWA was positive </w:t>
            </w:r>
            <w:r w:rsidR="00264FC1">
              <w:t>as they reported that chemicals are being supplied in time. They indicated that electricity supply has improved hence they are able to pump water during th</w:t>
            </w:r>
            <w:ins w:id="2" w:author="Fiona Tinarwo" w:date="2014-10-30T11:15:00Z">
              <w:r w:rsidR="00D42505">
                <w:t>e</w:t>
              </w:r>
            </w:ins>
            <w:del w:id="3" w:author="Fiona Tinarwo" w:date="2014-10-30T11:15:00Z">
              <w:r w:rsidR="00264FC1" w:rsidDel="00D42505">
                <w:delText>at</w:delText>
              </w:r>
            </w:del>
            <w:r w:rsidR="00264FC1">
              <w:t xml:space="preserve"> period when electricity is available.  </w:t>
            </w:r>
          </w:p>
          <w:p w:rsidR="00732351" w:rsidRDefault="0082388D" w:rsidP="00626560">
            <w:pPr>
              <w:pStyle w:val="ListParagraph"/>
              <w:numPr>
                <w:ilvl w:val="0"/>
                <w:numId w:val="31"/>
              </w:numPr>
            </w:pPr>
            <w:r>
              <w:t xml:space="preserve">The Steering Committee also discussed messages for IEC </w:t>
            </w:r>
            <w:r w:rsidR="00732351">
              <w:t>materials as their contribution is also important.</w:t>
            </w:r>
          </w:p>
          <w:p w:rsidR="00BD3044" w:rsidRDefault="00BD3044" w:rsidP="00626560">
            <w:pPr>
              <w:pStyle w:val="ListParagraph"/>
              <w:numPr>
                <w:ilvl w:val="0"/>
                <w:numId w:val="31"/>
              </w:numPr>
            </w:pPr>
            <w:r>
              <w:t xml:space="preserve">They also discussed </w:t>
            </w:r>
            <w:r w:rsidR="00371530">
              <w:t>what has to be included in their project document- (vision, mission statement, goals and objectives)</w:t>
            </w:r>
          </w:p>
          <w:p w:rsidR="00732351" w:rsidRDefault="00732351" w:rsidP="00626560">
            <w:pPr>
              <w:pStyle w:val="ListParagraph"/>
              <w:numPr>
                <w:ilvl w:val="0"/>
                <w:numId w:val="31"/>
              </w:numPr>
            </w:pPr>
            <w:r>
              <w:t>AAIZ also highlighted upcoming activities for the quarter</w:t>
            </w:r>
            <w:r w:rsidR="00371530">
              <w:t xml:space="preserve"> and also clarified that the project was onl</w:t>
            </w:r>
            <w:ins w:id="4" w:author="Fiona Tinarwo" w:date="2014-10-30T11:16:00Z">
              <w:r w:rsidR="00D42505">
                <w:t>y</w:t>
              </w:r>
            </w:ins>
            <w:del w:id="5" w:author="Fiona Tinarwo" w:date="2014-10-30T11:16:00Z">
              <w:r w:rsidR="00371530" w:rsidDel="00D42505">
                <w:delText>u</w:delText>
              </w:r>
            </w:del>
            <w:r w:rsidR="00371530">
              <w:t xml:space="preserve"> supporting two Clean Up Campaigns but Health Clubs and MTC can continue organising their own Clean Up Campaigns</w:t>
            </w:r>
          </w:p>
          <w:p w:rsidR="00626560" w:rsidRDefault="00732351" w:rsidP="00626560">
            <w:pPr>
              <w:pStyle w:val="ListParagraph"/>
              <w:numPr>
                <w:ilvl w:val="0"/>
                <w:numId w:val="31"/>
              </w:numPr>
            </w:pPr>
            <w:r>
              <w:t xml:space="preserve">Steering Committee requested capacity building in areas such as leadership training. </w:t>
            </w:r>
          </w:p>
          <w:p w:rsidR="00371530" w:rsidRDefault="00371530" w:rsidP="00626560">
            <w:pPr>
              <w:pStyle w:val="ListParagraph"/>
              <w:numPr>
                <w:ilvl w:val="0"/>
                <w:numId w:val="31"/>
              </w:numPr>
            </w:pPr>
            <w:r>
              <w:t>They also requested for UNICEF to attend meetings and present updates on the hardware component.</w:t>
            </w:r>
          </w:p>
          <w:p w:rsidR="003B637F" w:rsidRPr="000C52D1" w:rsidRDefault="00334BEB" w:rsidP="00AD13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C52D1">
              <w:rPr>
                <w:rFonts w:ascii="Arial" w:hAnsi="Arial" w:cs="Arial"/>
                <w:b/>
                <w:sz w:val="20"/>
                <w:szCs w:val="20"/>
              </w:rPr>
              <w:t>Challenges</w:t>
            </w:r>
          </w:p>
          <w:p w:rsidR="003B637F" w:rsidRPr="000C52D1" w:rsidRDefault="003B637F" w:rsidP="00B46BF3">
            <w:pPr>
              <w:rPr>
                <w:rFonts w:ascii="Arial" w:hAnsi="Arial" w:cs="Arial"/>
                <w:sz w:val="20"/>
                <w:szCs w:val="20"/>
              </w:rPr>
            </w:pPr>
          </w:p>
          <w:p w:rsidR="00E91772" w:rsidRPr="008B479B" w:rsidRDefault="00125BE2" w:rsidP="00626560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lastRenderedPageBreak/>
              <w:t>MTC reported that solid waste generation is too high.</w:t>
            </w:r>
          </w:p>
          <w:p w:rsidR="008F320F" w:rsidRPr="008B479B" w:rsidRDefault="008F320F" w:rsidP="00626560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Lack of funding to conduct EIAs is hindering progress in Landfill designing and establishment</w:t>
            </w:r>
            <w:r w:rsidR="00125BE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. The total budget for designing and equipping the landfill is over $300,000.00</w:t>
            </w:r>
          </w:p>
          <w:p w:rsidR="008F320F" w:rsidRPr="00C817C4" w:rsidRDefault="00125BE2" w:rsidP="00626560">
            <w:pPr>
              <w:pStyle w:val="ListParagraph"/>
              <w:numPr>
                <w:ilvl w:val="0"/>
                <w:numId w:val="31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Refuse generation is high and the refuse collection service cannot cope hence the need for community to be educated in waste management.</w:t>
            </w:r>
          </w:p>
          <w:p w:rsidR="00125BE2" w:rsidRPr="000C52D1" w:rsidRDefault="00125BE2" w:rsidP="00626560">
            <w:pPr>
              <w:pStyle w:val="ListParagraph"/>
              <w:numPr>
                <w:ilvl w:val="0"/>
                <w:numId w:val="31"/>
              </w:numPr>
            </w:pPr>
            <w:r>
              <w:t xml:space="preserve">The Town is </w:t>
            </w:r>
            <w:r w:rsidR="001E68F4">
              <w:t>experiencing pipe bursts about twice a month as reticulation pipes are too old and the town is operating without standby pipes.</w:t>
            </w:r>
          </w:p>
          <w:p w:rsidR="00B46BF3" w:rsidRPr="000C52D1" w:rsidRDefault="00B46BF3" w:rsidP="008B479B">
            <w:pPr>
              <w:pStyle w:val="ListParagraph"/>
              <w:jc w:val="both"/>
            </w:pPr>
          </w:p>
        </w:tc>
      </w:tr>
      <w:tr w:rsidR="00FE5AD6" w:rsidRPr="00765A68" w:rsidTr="00E52CE0">
        <w:tc>
          <w:tcPr>
            <w:tcW w:w="5040" w:type="dxa"/>
            <w:shd w:val="clear" w:color="auto" w:fill="FF0000"/>
          </w:tcPr>
          <w:p w:rsidR="00FE5AD6" w:rsidRPr="000C52D1" w:rsidRDefault="00E52CE0" w:rsidP="00FE5AD6">
            <w:pPr>
              <w:pStyle w:val="Heading2"/>
              <w:rPr>
                <w:b w:val="0"/>
                <w:sz w:val="20"/>
                <w:szCs w:val="20"/>
              </w:rPr>
            </w:pPr>
            <w:r w:rsidRPr="000C52D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lastRenderedPageBreak/>
              <w:t>Conclusion &amp; Recommendations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FF0000"/>
          </w:tcPr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E5AD6" w:rsidRPr="00765A68" w:rsidTr="00E52CE0">
        <w:tc>
          <w:tcPr>
            <w:tcW w:w="5040" w:type="dxa"/>
          </w:tcPr>
          <w:p w:rsidR="00FE5AD6" w:rsidRPr="000C52D1" w:rsidRDefault="00FE5AD6" w:rsidP="00FE5AD6">
            <w:pPr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Were set trip/training/workshop objectives achieved?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</w:tcPr>
          <w:p w:rsidR="00FE5AD6" w:rsidRPr="000C52D1" w:rsidRDefault="0029785B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52D1">
              <w:rPr>
                <w:rFonts w:ascii="Arial" w:hAnsi="Arial" w:cs="Arial"/>
                <w:bCs/>
                <w:sz w:val="20"/>
                <w:szCs w:val="20"/>
              </w:rPr>
              <w:t xml:space="preserve">Yes </w:t>
            </w:r>
          </w:p>
        </w:tc>
      </w:tr>
      <w:tr w:rsidR="00FE5AD6" w:rsidRPr="00765A68" w:rsidTr="00E52CE0">
        <w:tc>
          <w:tcPr>
            <w:tcW w:w="5040" w:type="dxa"/>
          </w:tcPr>
          <w:p w:rsidR="00FE5AD6" w:rsidRPr="000C52D1" w:rsidRDefault="00FE5AD6" w:rsidP="00FE5AD6">
            <w:pPr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Is the program or project addressing set objectives?</w:t>
            </w:r>
          </w:p>
          <w:p w:rsidR="00FE5AD6" w:rsidRPr="000C52D1" w:rsidRDefault="00FE5AD6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</w:tcPr>
          <w:p w:rsidR="00FE5AD6" w:rsidRPr="000C52D1" w:rsidRDefault="0029785B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C52D1">
              <w:rPr>
                <w:rFonts w:ascii="Arial" w:hAnsi="Arial" w:cs="Arial"/>
                <w:bCs/>
                <w:sz w:val="20"/>
                <w:szCs w:val="20"/>
              </w:rPr>
              <w:t>Yes</w:t>
            </w:r>
          </w:p>
        </w:tc>
      </w:tr>
      <w:tr w:rsidR="00E36C39" w:rsidRPr="00765A68" w:rsidTr="00E52CE0">
        <w:tc>
          <w:tcPr>
            <w:tcW w:w="5040" w:type="dxa"/>
            <w:tcBorders>
              <w:bottom w:val="single" w:sz="4" w:space="0" w:color="000000"/>
            </w:tcBorders>
          </w:tcPr>
          <w:p w:rsidR="00E36C39" w:rsidRPr="000C52D1" w:rsidRDefault="00E36C39" w:rsidP="00AD136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>What is the way forward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</w:tcPr>
          <w:p w:rsidR="00377897" w:rsidRPr="000C52D1" w:rsidRDefault="00377897" w:rsidP="00AD136C">
            <w:pPr>
              <w:rPr>
                <w:rFonts w:ascii="Arial" w:hAnsi="Arial" w:cs="Arial"/>
                <w:sz w:val="20"/>
                <w:szCs w:val="20"/>
              </w:rPr>
            </w:pPr>
          </w:p>
          <w:p w:rsidR="00504A36" w:rsidRPr="008B479B" w:rsidRDefault="002B015C" w:rsidP="00AD136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EMA,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MoE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Kurainashe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were tasked to draft the Vision, mission statement, goals and objectives for the SC and these will be shared with the </w:t>
            </w:r>
            <w:r w:rsidR="00C809E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Secretariat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by Thursday 30</w:t>
            </w:r>
            <w:r w:rsidRPr="00C817C4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October 2014. </w:t>
            </w:r>
          </w:p>
          <w:p w:rsidR="008959BA" w:rsidRPr="008B479B" w:rsidRDefault="002B015C" w:rsidP="00AD136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AAIZ to share a quarterly plan with the SC through email or hardcopy.</w:t>
            </w:r>
          </w:p>
          <w:p w:rsidR="00E36C39" w:rsidRPr="000C52D1" w:rsidRDefault="00E36C39" w:rsidP="00AD136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6C39" w:rsidRPr="00765A68" w:rsidTr="00E52CE0">
        <w:tc>
          <w:tcPr>
            <w:tcW w:w="5040" w:type="dxa"/>
            <w:shd w:val="clear" w:color="auto" w:fill="FF0000"/>
          </w:tcPr>
          <w:p w:rsidR="00E36C39" w:rsidRPr="000C52D1" w:rsidRDefault="00E36C39" w:rsidP="00FE5AD6">
            <w:pPr>
              <w:pStyle w:val="Heading2"/>
              <w:rPr>
                <w:b w:val="0"/>
                <w:sz w:val="20"/>
                <w:szCs w:val="20"/>
              </w:rPr>
            </w:pPr>
            <w:r w:rsidRPr="000C52D1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Appendices</w:t>
            </w:r>
          </w:p>
          <w:p w:rsidR="00E36C39" w:rsidRPr="000C52D1" w:rsidRDefault="00E36C39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  <w:shd w:val="clear" w:color="auto" w:fill="FF0000"/>
          </w:tcPr>
          <w:p w:rsidR="00E36C39" w:rsidRPr="000C52D1" w:rsidRDefault="00E36C39" w:rsidP="004F11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6C39" w:rsidRPr="00765A68" w:rsidTr="00E52CE0">
        <w:tc>
          <w:tcPr>
            <w:tcW w:w="5040" w:type="dxa"/>
          </w:tcPr>
          <w:p w:rsidR="00E36C39" w:rsidRPr="000C52D1" w:rsidRDefault="00E36C39" w:rsidP="001B6AB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52D1">
              <w:rPr>
                <w:rFonts w:ascii="Arial" w:hAnsi="Arial" w:cs="Arial"/>
                <w:sz w:val="20"/>
                <w:szCs w:val="20"/>
              </w:rPr>
              <w:t xml:space="preserve">Attachments – e.g. travel/workshop/training schedule, people met/trained, checklists etc. </w:t>
            </w:r>
          </w:p>
          <w:p w:rsidR="00E36C39" w:rsidRPr="000C52D1" w:rsidRDefault="00E36C39" w:rsidP="001B6AB9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760" w:type="dxa"/>
          </w:tcPr>
          <w:p w:rsidR="00E36C39" w:rsidRPr="000C52D1" w:rsidRDefault="00CC55C8" w:rsidP="004F11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Attendance register,</w:t>
            </w:r>
            <w:bookmarkStart w:id="6" w:name="_GoBack"/>
            <w:bookmarkEnd w:id="6"/>
            <w:del w:id="7" w:author="Fiona Tinarwo" w:date="2014-10-30T11:17:00Z">
              <w:r w:rsidR="00B34D87" w:rsidDel="00D42505">
                <w:rPr>
                  <w:rFonts w:ascii="Arial" w:hAnsi="Arial" w:cs="Arial"/>
                  <w:sz w:val="20"/>
                  <w:szCs w:val="20"/>
                </w:rPr>
                <w:delText xml:space="preserve"> Acknowledgement of</w:delText>
              </w:r>
              <w:r w:rsidDel="00D42505">
                <w:rPr>
                  <w:rFonts w:ascii="Arial" w:hAnsi="Arial" w:cs="Arial"/>
                  <w:sz w:val="20"/>
                  <w:szCs w:val="20"/>
                </w:rPr>
                <w:delText xml:space="preserve"> receipts</w:delText>
              </w:r>
              <w:r w:rsidR="00B34D87" w:rsidDel="00D42505">
                <w:rPr>
                  <w:rFonts w:ascii="Arial" w:hAnsi="Arial" w:cs="Arial"/>
                  <w:sz w:val="20"/>
                  <w:szCs w:val="20"/>
                </w:rPr>
                <w:delText>,</w:delText>
              </w:r>
            </w:del>
            <w:r w:rsidR="00B34D87">
              <w:rPr>
                <w:rFonts w:ascii="Arial" w:hAnsi="Arial" w:cs="Arial"/>
                <w:sz w:val="20"/>
                <w:szCs w:val="20"/>
              </w:rPr>
              <w:t xml:space="preserve"> receipts </w:t>
            </w:r>
          </w:p>
        </w:tc>
      </w:tr>
    </w:tbl>
    <w:p w:rsidR="00F41E23" w:rsidRPr="000C52D1" w:rsidRDefault="00F41E23">
      <w:pPr>
        <w:rPr>
          <w:rFonts w:ascii="Arial" w:hAnsi="Arial" w:cs="Arial"/>
          <w:bCs/>
          <w:sz w:val="20"/>
          <w:szCs w:val="20"/>
        </w:rPr>
      </w:pPr>
    </w:p>
    <w:p w:rsidR="00F41E23" w:rsidRPr="000C52D1" w:rsidRDefault="00F41E23">
      <w:pPr>
        <w:rPr>
          <w:rFonts w:ascii="Arial" w:hAnsi="Arial" w:cs="Arial"/>
          <w:bCs/>
          <w:sz w:val="20"/>
          <w:szCs w:val="20"/>
        </w:rPr>
      </w:pPr>
    </w:p>
    <w:p w:rsidR="00F41E23" w:rsidRPr="000C52D1" w:rsidRDefault="00F41E23">
      <w:pPr>
        <w:rPr>
          <w:rFonts w:ascii="Arial" w:hAnsi="Arial" w:cs="Arial"/>
          <w:sz w:val="20"/>
          <w:szCs w:val="20"/>
        </w:rPr>
      </w:pPr>
      <w:r w:rsidRPr="000C52D1">
        <w:rPr>
          <w:rFonts w:ascii="Arial" w:hAnsi="Arial" w:cs="Arial"/>
          <w:bCs/>
          <w:sz w:val="20"/>
          <w:szCs w:val="20"/>
        </w:rPr>
        <w:t>Acknowledgement of receipt.</w:t>
      </w:r>
    </w:p>
    <w:p w:rsidR="00E43024" w:rsidRPr="000C52D1" w:rsidRDefault="00E43024">
      <w:pPr>
        <w:rPr>
          <w:rFonts w:ascii="Arial" w:hAnsi="Arial" w:cs="Arial"/>
          <w:sz w:val="20"/>
          <w:szCs w:val="20"/>
        </w:rPr>
      </w:pPr>
    </w:p>
    <w:p w:rsidR="00E43024" w:rsidRPr="000C52D1" w:rsidRDefault="00580206">
      <w:pPr>
        <w:rPr>
          <w:rFonts w:ascii="Arial" w:hAnsi="Arial" w:cs="Arial"/>
          <w:sz w:val="20"/>
          <w:szCs w:val="20"/>
        </w:rPr>
      </w:pPr>
      <w:r w:rsidRPr="000C52D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3940F" wp14:editId="1843CBE8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2028825" cy="400050"/>
                <wp:effectExtent l="9525" t="7620" r="9525" b="1143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4in;margin-top:.6pt;width:159.75pt;height:3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"/>
            </w:pict>
          </mc:Fallback>
        </mc:AlternateContent>
      </w:r>
      <w:r w:rsidRPr="000C52D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E2F758" wp14:editId="3337AF14">
                <wp:simplePos x="0" y="0"/>
                <wp:positionH relativeFrom="column">
                  <wp:posOffset>28575</wp:posOffset>
                </wp:positionH>
                <wp:positionV relativeFrom="paragraph">
                  <wp:posOffset>7620</wp:posOffset>
                </wp:positionV>
                <wp:extent cx="2619375" cy="400050"/>
                <wp:effectExtent l="9525" t="7620" r="9525" b="1143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93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.25pt;margin-top:.6pt;width:206.25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"/>
            </w:pict>
          </mc:Fallback>
        </mc:AlternateContent>
      </w:r>
    </w:p>
    <w:p w:rsidR="00E43024" w:rsidRPr="000C52D1" w:rsidRDefault="00E43024">
      <w:pPr>
        <w:rPr>
          <w:rFonts w:ascii="Arial" w:hAnsi="Arial" w:cs="Arial"/>
          <w:sz w:val="20"/>
          <w:szCs w:val="20"/>
        </w:rPr>
      </w:pPr>
    </w:p>
    <w:p w:rsidR="00E43024" w:rsidRPr="000C52D1" w:rsidRDefault="00E43024">
      <w:pPr>
        <w:rPr>
          <w:rFonts w:ascii="Arial" w:hAnsi="Arial" w:cs="Arial"/>
          <w:sz w:val="20"/>
          <w:szCs w:val="20"/>
        </w:rPr>
      </w:pPr>
    </w:p>
    <w:p w:rsidR="000C405F" w:rsidRPr="000C52D1" w:rsidRDefault="00E43024">
      <w:pPr>
        <w:rPr>
          <w:rFonts w:ascii="Arial" w:hAnsi="Arial" w:cs="Arial"/>
          <w:sz w:val="20"/>
          <w:szCs w:val="20"/>
        </w:rPr>
      </w:pPr>
      <w:r w:rsidRPr="000C52D1">
        <w:rPr>
          <w:rFonts w:ascii="Arial" w:hAnsi="Arial" w:cs="Arial"/>
          <w:sz w:val="20"/>
          <w:szCs w:val="20"/>
        </w:rPr>
        <w:t xml:space="preserve">Immediate supervisor’s signature </w:t>
      </w:r>
      <w:r w:rsidRPr="000C52D1">
        <w:rPr>
          <w:rFonts w:ascii="Arial" w:hAnsi="Arial" w:cs="Arial"/>
          <w:sz w:val="20"/>
          <w:szCs w:val="20"/>
        </w:rPr>
        <w:tab/>
      </w:r>
      <w:r w:rsidRPr="000C52D1">
        <w:rPr>
          <w:rFonts w:ascii="Arial" w:hAnsi="Arial" w:cs="Arial"/>
          <w:sz w:val="20"/>
          <w:szCs w:val="20"/>
        </w:rPr>
        <w:tab/>
      </w:r>
      <w:r w:rsidRPr="000C52D1">
        <w:rPr>
          <w:rFonts w:ascii="Arial" w:hAnsi="Arial" w:cs="Arial"/>
          <w:sz w:val="20"/>
          <w:szCs w:val="20"/>
        </w:rPr>
        <w:tab/>
      </w:r>
      <w:r w:rsidRPr="000C52D1">
        <w:rPr>
          <w:rFonts w:ascii="Arial" w:hAnsi="Arial" w:cs="Arial"/>
          <w:sz w:val="20"/>
          <w:szCs w:val="20"/>
        </w:rPr>
        <w:tab/>
        <w:t>Date</w:t>
      </w:r>
    </w:p>
    <w:p w:rsidR="00E43024" w:rsidRPr="000C52D1" w:rsidRDefault="00E43024">
      <w:pPr>
        <w:rPr>
          <w:rFonts w:ascii="Arial" w:hAnsi="Arial" w:cs="Arial"/>
          <w:sz w:val="20"/>
          <w:szCs w:val="20"/>
        </w:rPr>
      </w:pPr>
    </w:p>
    <w:p w:rsidR="00E43024" w:rsidRPr="000C52D1" w:rsidRDefault="000C52D1">
      <w:pPr>
        <w:rPr>
          <w:rFonts w:ascii="Arial" w:hAnsi="Arial" w:cs="Arial"/>
          <w:sz w:val="20"/>
          <w:szCs w:val="20"/>
        </w:rPr>
      </w:pPr>
      <w:r w:rsidRPr="000C52D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C79312" wp14:editId="4D6201B0">
                <wp:simplePos x="0" y="0"/>
                <wp:positionH relativeFrom="column">
                  <wp:posOffset>3657600</wp:posOffset>
                </wp:positionH>
                <wp:positionV relativeFrom="paragraph">
                  <wp:posOffset>3175</wp:posOffset>
                </wp:positionV>
                <wp:extent cx="2028825" cy="456565"/>
                <wp:effectExtent l="0" t="0" r="28575" b="1968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882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4in;margin-top:.25pt;width:159.75pt;height:3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"/>
            </w:pict>
          </mc:Fallback>
        </mc:AlternateContent>
      </w:r>
      <w:r w:rsidRPr="000C52D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0B4680" wp14:editId="2A9C8C85">
                <wp:simplePos x="0" y="0"/>
                <wp:positionH relativeFrom="column">
                  <wp:posOffset>88265</wp:posOffset>
                </wp:positionH>
                <wp:positionV relativeFrom="paragraph">
                  <wp:posOffset>3175</wp:posOffset>
                </wp:positionV>
                <wp:extent cx="2695575" cy="456565"/>
                <wp:effectExtent l="0" t="0" r="28575" b="19685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5575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6.95pt;margin-top:.25pt;width:212.25pt;height:3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"/>
            </w:pict>
          </mc:Fallback>
        </mc:AlternateContent>
      </w:r>
    </w:p>
    <w:p w:rsidR="00E43024" w:rsidRPr="000C52D1" w:rsidRDefault="00E43024">
      <w:pPr>
        <w:rPr>
          <w:rFonts w:ascii="Arial" w:hAnsi="Arial" w:cs="Arial"/>
          <w:sz w:val="20"/>
          <w:szCs w:val="20"/>
        </w:rPr>
      </w:pPr>
    </w:p>
    <w:p w:rsidR="00E43024" w:rsidRPr="000C52D1" w:rsidRDefault="00E43024">
      <w:pPr>
        <w:rPr>
          <w:rFonts w:ascii="Arial" w:hAnsi="Arial" w:cs="Arial"/>
          <w:sz w:val="20"/>
          <w:szCs w:val="20"/>
        </w:rPr>
      </w:pPr>
    </w:p>
    <w:p w:rsidR="00E43024" w:rsidRPr="000C52D1" w:rsidRDefault="00F41E23" w:rsidP="00F41E23">
      <w:pPr>
        <w:tabs>
          <w:tab w:val="left" w:pos="5700"/>
        </w:tabs>
        <w:rPr>
          <w:rFonts w:ascii="Arial" w:hAnsi="Arial" w:cs="Arial"/>
          <w:sz w:val="20"/>
          <w:szCs w:val="20"/>
        </w:rPr>
      </w:pPr>
      <w:r w:rsidRPr="000C52D1">
        <w:rPr>
          <w:rFonts w:ascii="Arial" w:hAnsi="Arial" w:cs="Arial"/>
          <w:sz w:val="20"/>
          <w:szCs w:val="20"/>
        </w:rPr>
        <w:tab/>
      </w:r>
    </w:p>
    <w:p w:rsidR="00E43024" w:rsidRPr="000C52D1" w:rsidRDefault="00E43024">
      <w:pPr>
        <w:rPr>
          <w:rFonts w:ascii="Arial" w:hAnsi="Arial" w:cs="Arial"/>
          <w:sz w:val="20"/>
          <w:szCs w:val="20"/>
        </w:rPr>
      </w:pPr>
      <w:r w:rsidRPr="000C52D1">
        <w:rPr>
          <w:rFonts w:ascii="Arial" w:hAnsi="Arial" w:cs="Arial"/>
          <w:sz w:val="20"/>
          <w:szCs w:val="20"/>
        </w:rPr>
        <w:t>M&amp;E’s signature</w:t>
      </w:r>
      <w:r w:rsidRPr="000C52D1">
        <w:rPr>
          <w:rFonts w:ascii="Arial" w:hAnsi="Arial" w:cs="Arial"/>
          <w:sz w:val="20"/>
          <w:szCs w:val="20"/>
        </w:rPr>
        <w:tab/>
      </w:r>
      <w:r w:rsidRPr="000C52D1">
        <w:rPr>
          <w:rFonts w:ascii="Arial" w:hAnsi="Arial" w:cs="Arial"/>
          <w:sz w:val="20"/>
          <w:szCs w:val="20"/>
        </w:rPr>
        <w:tab/>
      </w:r>
      <w:r w:rsidRPr="000C52D1">
        <w:rPr>
          <w:rFonts w:ascii="Arial" w:hAnsi="Arial" w:cs="Arial"/>
          <w:sz w:val="20"/>
          <w:szCs w:val="20"/>
        </w:rPr>
        <w:tab/>
      </w:r>
      <w:r w:rsidRPr="000C52D1">
        <w:rPr>
          <w:rFonts w:ascii="Arial" w:hAnsi="Arial" w:cs="Arial"/>
          <w:sz w:val="20"/>
          <w:szCs w:val="20"/>
        </w:rPr>
        <w:tab/>
      </w:r>
      <w:r w:rsidRPr="000C52D1">
        <w:rPr>
          <w:rFonts w:ascii="Arial" w:hAnsi="Arial" w:cs="Arial"/>
          <w:sz w:val="20"/>
          <w:szCs w:val="20"/>
        </w:rPr>
        <w:tab/>
      </w:r>
      <w:r w:rsidRPr="000C52D1">
        <w:rPr>
          <w:rFonts w:ascii="Arial" w:hAnsi="Arial" w:cs="Arial"/>
          <w:sz w:val="20"/>
          <w:szCs w:val="20"/>
        </w:rPr>
        <w:tab/>
        <w:t>Date</w:t>
      </w:r>
    </w:p>
    <w:p w:rsidR="000C405F" w:rsidRPr="000C52D1" w:rsidRDefault="000C405F">
      <w:pPr>
        <w:rPr>
          <w:rFonts w:ascii="Arial" w:hAnsi="Arial" w:cs="Arial"/>
          <w:bCs/>
          <w:sz w:val="20"/>
          <w:szCs w:val="20"/>
        </w:rPr>
      </w:pPr>
    </w:p>
    <w:p w:rsidR="000C405F" w:rsidRPr="000C52D1" w:rsidRDefault="000C405F">
      <w:pPr>
        <w:rPr>
          <w:rFonts w:ascii="Arial" w:hAnsi="Arial" w:cs="Arial"/>
          <w:bCs/>
          <w:sz w:val="20"/>
          <w:szCs w:val="20"/>
        </w:rPr>
      </w:pPr>
    </w:p>
    <w:p w:rsidR="000C405F" w:rsidRPr="000C52D1" w:rsidRDefault="000C405F">
      <w:pPr>
        <w:rPr>
          <w:rFonts w:ascii="Arial" w:hAnsi="Arial" w:cs="Arial"/>
          <w:bCs/>
          <w:sz w:val="20"/>
          <w:szCs w:val="20"/>
        </w:rPr>
      </w:pPr>
    </w:p>
    <w:p w:rsidR="000C405F" w:rsidRPr="000C52D1" w:rsidRDefault="000C405F">
      <w:pPr>
        <w:rPr>
          <w:rFonts w:ascii="Arial" w:hAnsi="Arial" w:cs="Arial"/>
          <w:bCs/>
          <w:sz w:val="20"/>
          <w:szCs w:val="20"/>
        </w:rPr>
      </w:pPr>
    </w:p>
    <w:sectPr w:rsidR="000C405F" w:rsidRPr="000C52D1" w:rsidSect="00E52CE0">
      <w:headerReference w:type="default" r:id="rId9"/>
      <w:footerReference w:type="default" r:id="rId10"/>
      <w:pgSz w:w="12240" w:h="15840"/>
      <w:pgMar w:top="810" w:right="1800" w:bottom="4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6E4" w:rsidRDefault="00B066E4" w:rsidP="00354746">
      <w:r>
        <w:separator/>
      </w:r>
    </w:p>
  </w:endnote>
  <w:endnote w:type="continuationSeparator" w:id="0">
    <w:p w:rsidR="00B066E4" w:rsidRDefault="00B066E4" w:rsidP="0035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1AF" w:rsidRDefault="004F11A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2505">
      <w:rPr>
        <w:noProof/>
      </w:rPr>
      <w:t>3</w:t>
    </w:r>
    <w:r>
      <w:rPr>
        <w:noProof/>
      </w:rPr>
      <w:fldChar w:fldCharType="end"/>
    </w:r>
  </w:p>
  <w:p w:rsidR="004F11AF" w:rsidRDefault="004F11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6E4" w:rsidRDefault="00B066E4" w:rsidP="00354746">
      <w:r>
        <w:separator/>
      </w:r>
    </w:p>
  </w:footnote>
  <w:footnote w:type="continuationSeparator" w:id="0">
    <w:p w:rsidR="00B066E4" w:rsidRDefault="00B066E4" w:rsidP="00354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1AF" w:rsidRDefault="004F11AF" w:rsidP="00354746">
    <w:pPr>
      <w:pStyle w:val="Header"/>
      <w:tabs>
        <w:tab w:val="left" w:pos="285"/>
        <w:tab w:val="right" w:pos="8640"/>
      </w:tabs>
    </w:pPr>
    <w:r>
      <w:tab/>
    </w:r>
    <w:r>
      <w:rPr>
        <w:noProof/>
      </w:rPr>
      <w:drawing>
        <wp:inline distT="0" distB="0" distL="0" distR="0" wp14:anchorId="61FF5E40" wp14:editId="1CCFA40E">
          <wp:extent cx="1562100" cy="238125"/>
          <wp:effectExtent l="19050" t="0" r="0" b="0"/>
          <wp:docPr id="1" name="Picture 1" descr="C:\Users\tinashen.AAREGION\Desktop\actionaid logo2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inashen.AAREGION\Desktop\actionaid logo2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64D568A7" wp14:editId="6A1CB804">
          <wp:extent cx="942975" cy="581025"/>
          <wp:effectExtent l="19050" t="0" r="9525" b="0"/>
          <wp:docPr id="2" name="Picture 1" descr="C:\Users\tinashen.AAREGION\Desktop\untitled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inashen.AAREGION\Desktop\untitled1.bmp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21C5"/>
    <w:multiLevelType w:val="hybridMultilevel"/>
    <w:tmpl w:val="294EF9B2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94965"/>
    <w:multiLevelType w:val="hybridMultilevel"/>
    <w:tmpl w:val="4FEA369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C3733"/>
    <w:multiLevelType w:val="hybridMultilevel"/>
    <w:tmpl w:val="95544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9718A"/>
    <w:multiLevelType w:val="hybridMultilevel"/>
    <w:tmpl w:val="00900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B4F1A"/>
    <w:multiLevelType w:val="hybridMultilevel"/>
    <w:tmpl w:val="B8840E1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E4D82"/>
    <w:multiLevelType w:val="hybridMultilevel"/>
    <w:tmpl w:val="F3EE9C5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80234"/>
    <w:multiLevelType w:val="hybridMultilevel"/>
    <w:tmpl w:val="73F4BA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4B47"/>
    <w:multiLevelType w:val="hybridMultilevel"/>
    <w:tmpl w:val="41E8BC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FA4643"/>
    <w:multiLevelType w:val="hybridMultilevel"/>
    <w:tmpl w:val="59C8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F966E6"/>
    <w:multiLevelType w:val="hybridMultilevel"/>
    <w:tmpl w:val="CB70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A6EE7"/>
    <w:multiLevelType w:val="hybridMultilevel"/>
    <w:tmpl w:val="E3083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530EB"/>
    <w:multiLevelType w:val="hybridMultilevel"/>
    <w:tmpl w:val="CF84A8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C59EB"/>
    <w:multiLevelType w:val="hybridMultilevel"/>
    <w:tmpl w:val="CA20ECE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B4651"/>
    <w:multiLevelType w:val="hybridMultilevel"/>
    <w:tmpl w:val="BA5600B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>
      <w:start w:val="1"/>
      <w:numFmt w:val="lowerRoman"/>
      <w:lvlText w:val="%6."/>
      <w:lvlJc w:val="right"/>
      <w:pPr>
        <w:ind w:left="4320" w:hanging="180"/>
      </w:pPr>
    </w:lvl>
    <w:lvl w:ilvl="6" w:tplc="3009000F">
      <w:start w:val="1"/>
      <w:numFmt w:val="decimal"/>
      <w:lvlText w:val="%7."/>
      <w:lvlJc w:val="left"/>
      <w:pPr>
        <w:ind w:left="5040" w:hanging="360"/>
      </w:pPr>
    </w:lvl>
    <w:lvl w:ilvl="7" w:tplc="30090019">
      <w:start w:val="1"/>
      <w:numFmt w:val="lowerLetter"/>
      <w:lvlText w:val="%8."/>
      <w:lvlJc w:val="left"/>
      <w:pPr>
        <w:ind w:left="5760" w:hanging="360"/>
      </w:pPr>
    </w:lvl>
    <w:lvl w:ilvl="8" w:tplc="3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C3165E"/>
    <w:multiLevelType w:val="hybridMultilevel"/>
    <w:tmpl w:val="B6BE0B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C62102"/>
    <w:multiLevelType w:val="hybridMultilevel"/>
    <w:tmpl w:val="ED32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D32F7"/>
    <w:multiLevelType w:val="hybridMultilevel"/>
    <w:tmpl w:val="C9868D4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DA56A8"/>
    <w:multiLevelType w:val="hybridMultilevel"/>
    <w:tmpl w:val="7BACEA9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872B2"/>
    <w:multiLevelType w:val="hybridMultilevel"/>
    <w:tmpl w:val="1026D300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9454A"/>
    <w:multiLevelType w:val="hybridMultilevel"/>
    <w:tmpl w:val="C178A25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4770D"/>
    <w:multiLevelType w:val="hybridMultilevel"/>
    <w:tmpl w:val="E6283BD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73DE6"/>
    <w:multiLevelType w:val="hybridMultilevel"/>
    <w:tmpl w:val="A642B6D8"/>
    <w:lvl w:ilvl="0" w:tplc="DAF80A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8B7F31"/>
    <w:multiLevelType w:val="hybridMultilevel"/>
    <w:tmpl w:val="8F6CC28C"/>
    <w:lvl w:ilvl="0" w:tplc="04090001">
      <w:start w:val="1"/>
      <w:numFmt w:val="bullet"/>
      <w:lvlText w:val=""/>
      <w:lvlJc w:val="left"/>
      <w:pPr>
        <w:ind w:left="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</w:abstractNum>
  <w:abstractNum w:abstractNumId="23">
    <w:nsid w:val="563C1486"/>
    <w:multiLevelType w:val="hybridMultilevel"/>
    <w:tmpl w:val="B6BE0B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C90CBE"/>
    <w:multiLevelType w:val="hybridMultilevel"/>
    <w:tmpl w:val="F0A8F1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E20359F"/>
    <w:multiLevelType w:val="hybridMultilevel"/>
    <w:tmpl w:val="A5E84B5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6">
    <w:nsid w:val="601F5263"/>
    <w:multiLevelType w:val="hybridMultilevel"/>
    <w:tmpl w:val="E8582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D2358"/>
    <w:multiLevelType w:val="hybridMultilevel"/>
    <w:tmpl w:val="E878090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1C3186"/>
    <w:multiLevelType w:val="hybridMultilevel"/>
    <w:tmpl w:val="9D16F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01016A"/>
    <w:multiLevelType w:val="hybridMultilevel"/>
    <w:tmpl w:val="578609D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792D23"/>
    <w:multiLevelType w:val="hybridMultilevel"/>
    <w:tmpl w:val="C1E063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4B21151"/>
    <w:multiLevelType w:val="hybridMultilevel"/>
    <w:tmpl w:val="13E472F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52988"/>
    <w:multiLevelType w:val="hybridMultilevel"/>
    <w:tmpl w:val="CF16FE8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A56141"/>
    <w:multiLevelType w:val="hybridMultilevel"/>
    <w:tmpl w:val="4F94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4137BC"/>
    <w:multiLevelType w:val="hybridMultilevel"/>
    <w:tmpl w:val="F35CB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96FDB"/>
    <w:multiLevelType w:val="hybridMultilevel"/>
    <w:tmpl w:val="804A304C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30"/>
  </w:num>
  <w:num w:numId="4">
    <w:abstractNumId w:val="7"/>
  </w:num>
  <w:num w:numId="5">
    <w:abstractNumId w:val="24"/>
  </w:num>
  <w:num w:numId="6">
    <w:abstractNumId w:val="6"/>
  </w:num>
  <w:num w:numId="7">
    <w:abstractNumId w:val="20"/>
  </w:num>
  <w:num w:numId="8">
    <w:abstractNumId w:val="22"/>
  </w:num>
  <w:num w:numId="9">
    <w:abstractNumId w:val="35"/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8"/>
  </w:num>
  <w:num w:numId="14">
    <w:abstractNumId w:val="26"/>
  </w:num>
  <w:num w:numId="15">
    <w:abstractNumId w:val="17"/>
  </w:num>
  <w:num w:numId="16">
    <w:abstractNumId w:val="0"/>
  </w:num>
  <w:num w:numId="17">
    <w:abstractNumId w:val="28"/>
  </w:num>
  <w:num w:numId="18">
    <w:abstractNumId w:val="2"/>
  </w:num>
  <w:num w:numId="19">
    <w:abstractNumId w:val="27"/>
  </w:num>
  <w:num w:numId="20">
    <w:abstractNumId w:val="32"/>
  </w:num>
  <w:num w:numId="21">
    <w:abstractNumId w:val="12"/>
  </w:num>
  <w:num w:numId="22">
    <w:abstractNumId w:val="18"/>
  </w:num>
  <w:num w:numId="23">
    <w:abstractNumId w:val="4"/>
  </w:num>
  <w:num w:numId="24">
    <w:abstractNumId w:val="31"/>
  </w:num>
  <w:num w:numId="25">
    <w:abstractNumId w:val="16"/>
  </w:num>
  <w:num w:numId="26">
    <w:abstractNumId w:val="33"/>
  </w:num>
  <w:num w:numId="27">
    <w:abstractNumId w:val="1"/>
  </w:num>
  <w:num w:numId="28">
    <w:abstractNumId w:val="3"/>
  </w:num>
  <w:num w:numId="29">
    <w:abstractNumId w:val="10"/>
  </w:num>
  <w:num w:numId="30">
    <w:abstractNumId w:val="15"/>
  </w:num>
  <w:num w:numId="31">
    <w:abstractNumId w:val="34"/>
  </w:num>
  <w:num w:numId="32">
    <w:abstractNumId w:val="5"/>
  </w:num>
  <w:num w:numId="33">
    <w:abstractNumId w:val="9"/>
  </w:num>
  <w:num w:numId="34">
    <w:abstractNumId w:val="25"/>
  </w:num>
  <w:num w:numId="35">
    <w:abstractNumId w:val="29"/>
  </w:num>
  <w:num w:numId="36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dith Tafa">
    <w15:presenceInfo w15:providerId="None" w15:userId="Judith Ta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124"/>
    <w:rsid w:val="000158DB"/>
    <w:rsid w:val="000239BB"/>
    <w:rsid w:val="0005725C"/>
    <w:rsid w:val="000679EF"/>
    <w:rsid w:val="00077D2E"/>
    <w:rsid w:val="00091187"/>
    <w:rsid w:val="000916B3"/>
    <w:rsid w:val="000964E2"/>
    <w:rsid w:val="000A16F8"/>
    <w:rsid w:val="000C405F"/>
    <w:rsid w:val="000C495D"/>
    <w:rsid w:val="000C52D1"/>
    <w:rsid w:val="000C6476"/>
    <w:rsid w:val="000C6DFA"/>
    <w:rsid w:val="000D68BB"/>
    <w:rsid w:val="000F255E"/>
    <w:rsid w:val="001158AE"/>
    <w:rsid w:val="001214A5"/>
    <w:rsid w:val="00125BE2"/>
    <w:rsid w:val="00135018"/>
    <w:rsid w:val="00135E9F"/>
    <w:rsid w:val="001457F7"/>
    <w:rsid w:val="0014629E"/>
    <w:rsid w:val="00155DFF"/>
    <w:rsid w:val="00160124"/>
    <w:rsid w:val="001641D0"/>
    <w:rsid w:val="00196722"/>
    <w:rsid w:val="001B6AB9"/>
    <w:rsid w:val="001D1B49"/>
    <w:rsid w:val="001D43BE"/>
    <w:rsid w:val="001E68F4"/>
    <w:rsid w:val="00210746"/>
    <w:rsid w:val="0021123E"/>
    <w:rsid w:val="002176BF"/>
    <w:rsid w:val="00251268"/>
    <w:rsid w:val="00255D08"/>
    <w:rsid w:val="00264FC1"/>
    <w:rsid w:val="00265944"/>
    <w:rsid w:val="00265984"/>
    <w:rsid w:val="002831D4"/>
    <w:rsid w:val="0029785B"/>
    <w:rsid w:val="002A0FAB"/>
    <w:rsid w:val="002B015C"/>
    <w:rsid w:val="002D7E52"/>
    <w:rsid w:val="002E6536"/>
    <w:rsid w:val="0030508A"/>
    <w:rsid w:val="003131FB"/>
    <w:rsid w:val="003331D5"/>
    <w:rsid w:val="00334780"/>
    <w:rsid w:val="00334BEB"/>
    <w:rsid w:val="00335271"/>
    <w:rsid w:val="0034545E"/>
    <w:rsid w:val="00350431"/>
    <w:rsid w:val="00353409"/>
    <w:rsid w:val="00354746"/>
    <w:rsid w:val="00354A9A"/>
    <w:rsid w:val="00371530"/>
    <w:rsid w:val="00377897"/>
    <w:rsid w:val="00381A28"/>
    <w:rsid w:val="003863B2"/>
    <w:rsid w:val="003865B8"/>
    <w:rsid w:val="0039231A"/>
    <w:rsid w:val="00392360"/>
    <w:rsid w:val="003A4276"/>
    <w:rsid w:val="003B02BD"/>
    <w:rsid w:val="003B637F"/>
    <w:rsid w:val="003C26D4"/>
    <w:rsid w:val="003C4076"/>
    <w:rsid w:val="003D1327"/>
    <w:rsid w:val="0040211B"/>
    <w:rsid w:val="00405B5F"/>
    <w:rsid w:val="00420305"/>
    <w:rsid w:val="004215A0"/>
    <w:rsid w:val="004218C0"/>
    <w:rsid w:val="004270B2"/>
    <w:rsid w:val="004321EE"/>
    <w:rsid w:val="0043314C"/>
    <w:rsid w:val="00441CEC"/>
    <w:rsid w:val="00446B45"/>
    <w:rsid w:val="00447594"/>
    <w:rsid w:val="00456699"/>
    <w:rsid w:val="00457D7F"/>
    <w:rsid w:val="00472B15"/>
    <w:rsid w:val="004779C5"/>
    <w:rsid w:val="00493505"/>
    <w:rsid w:val="004A2013"/>
    <w:rsid w:val="004B3E31"/>
    <w:rsid w:val="004B3FC7"/>
    <w:rsid w:val="004E6662"/>
    <w:rsid w:val="004E7A3B"/>
    <w:rsid w:val="004F11AF"/>
    <w:rsid w:val="004F5A5A"/>
    <w:rsid w:val="00504A36"/>
    <w:rsid w:val="00515D97"/>
    <w:rsid w:val="00520A7B"/>
    <w:rsid w:val="00523C06"/>
    <w:rsid w:val="005243CB"/>
    <w:rsid w:val="005376C6"/>
    <w:rsid w:val="00540B66"/>
    <w:rsid w:val="00541C76"/>
    <w:rsid w:val="00544F0A"/>
    <w:rsid w:val="005473DB"/>
    <w:rsid w:val="00552CE1"/>
    <w:rsid w:val="00580206"/>
    <w:rsid w:val="005813B2"/>
    <w:rsid w:val="00594D28"/>
    <w:rsid w:val="005959DE"/>
    <w:rsid w:val="005A0B90"/>
    <w:rsid w:val="005B0458"/>
    <w:rsid w:val="005B5C46"/>
    <w:rsid w:val="005C14FC"/>
    <w:rsid w:val="005C5979"/>
    <w:rsid w:val="005E5F1E"/>
    <w:rsid w:val="005F4778"/>
    <w:rsid w:val="006033AE"/>
    <w:rsid w:val="0060389B"/>
    <w:rsid w:val="00614790"/>
    <w:rsid w:val="00626560"/>
    <w:rsid w:val="0063018F"/>
    <w:rsid w:val="00642DD5"/>
    <w:rsid w:val="00651337"/>
    <w:rsid w:val="00672737"/>
    <w:rsid w:val="00680E6E"/>
    <w:rsid w:val="006B0728"/>
    <w:rsid w:val="006C4FC6"/>
    <w:rsid w:val="006D36E7"/>
    <w:rsid w:val="006E4D2F"/>
    <w:rsid w:val="00701047"/>
    <w:rsid w:val="00715B13"/>
    <w:rsid w:val="00716A07"/>
    <w:rsid w:val="0073110B"/>
    <w:rsid w:val="00732351"/>
    <w:rsid w:val="007340D6"/>
    <w:rsid w:val="00735570"/>
    <w:rsid w:val="00737131"/>
    <w:rsid w:val="00740371"/>
    <w:rsid w:val="0074100D"/>
    <w:rsid w:val="00742B18"/>
    <w:rsid w:val="00761B86"/>
    <w:rsid w:val="00765A68"/>
    <w:rsid w:val="007A2D81"/>
    <w:rsid w:val="007B101D"/>
    <w:rsid w:val="007B2137"/>
    <w:rsid w:val="007C2108"/>
    <w:rsid w:val="007C4712"/>
    <w:rsid w:val="007C5EF5"/>
    <w:rsid w:val="007D43A8"/>
    <w:rsid w:val="007D6C18"/>
    <w:rsid w:val="007E1F3F"/>
    <w:rsid w:val="007E2B82"/>
    <w:rsid w:val="007E4F8A"/>
    <w:rsid w:val="007F1EB6"/>
    <w:rsid w:val="00807BEE"/>
    <w:rsid w:val="00807F2B"/>
    <w:rsid w:val="0082388D"/>
    <w:rsid w:val="00836B85"/>
    <w:rsid w:val="00847816"/>
    <w:rsid w:val="008579E2"/>
    <w:rsid w:val="00876A65"/>
    <w:rsid w:val="00883855"/>
    <w:rsid w:val="00887369"/>
    <w:rsid w:val="00892E23"/>
    <w:rsid w:val="008959BA"/>
    <w:rsid w:val="008B479B"/>
    <w:rsid w:val="008C2AFA"/>
    <w:rsid w:val="008C43B4"/>
    <w:rsid w:val="008C768C"/>
    <w:rsid w:val="008D0F48"/>
    <w:rsid w:val="008E04D1"/>
    <w:rsid w:val="008E130D"/>
    <w:rsid w:val="008F320F"/>
    <w:rsid w:val="0090143F"/>
    <w:rsid w:val="009014A7"/>
    <w:rsid w:val="00911081"/>
    <w:rsid w:val="00947A42"/>
    <w:rsid w:val="00954A15"/>
    <w:rsid w:val="00962C92"/>
    <w:rsid w:val="009660FA"/>
    <w:rsid w:val="00977646"/>
    <w:rsid w:val="009A2552"/>
    <w:rsid w:val="009A32EC"/>
    <w:rsid w:val="009B45C4"/>
    <w:rsid w:val="009C1C24"/>
    <w:rsid w:val="009C5445"/>
    <w:rsid w:val="009D3889"/>
    <w:rsid w:val="009D46F3"/>
    <w:rsid w:val="009E7D9F"/>
    <w:rsid w:val="009F442E"/>
    <w:rsid w:val="00A138CB"/>
    <w:rsid w:val="00A314A7"/>
    <w:rsid w:val="00A3462F"/>
    <w:rsid w:val="00A607D9"/>
    <w:rsid w:val="00A73AF5"/>
    <w:rsid w:val="00A75B4B"/>
    <w:rsid w:val="00A76049"/>
    <w:rsid w:val="00A765C5"/>
    <w:rsid w:val="00AA2C51"/>
    <w:rsid w:val="00AB136D"/>
    <w:rsid w:val="00AD136C"/>
    <w:rsid w:val="00AD7E14"/>
    <w:rsid w:val="00AF61F7"/>
    <w:rsid w:val="00B00071"/>
    <w:rsid w:val="00B066E4"/>
    <w:rsid w:val="00B2067E"/>
    <w:rsid w:val="00B33D4F"/>
    <w:rsid w:val="00B348CA"/>
    <w:rsid w:val="00B34D87"/>
    <w:rsid w:val="00B463C3"/>
    <w:rsid w:val="00B46BF3"/>
    <w:rsid w:val="00B50EB3"/>
    <w:rsid w:val="00B73ED4"/>
    <w:rsid w:val="00B81D7B"/>
    <w:rsid w:val="00BA04CE"/>
    <w:rsid w:val="00BA43A0"/>
    <w:rsid w:val="00BC4380"/>
    <w:rsid w:val="00BD3044"/>
    <w:rsid w:val="00BE52C0"/>
    <w:rsid w:val="00C07CF4"/>
    <w:rsid w:val="00C1414D"/>
    <w:rsid w:val="00C14A73"/>
    <w:rsid w:val="00C210BD"/>
    <w:rsid w:val="00C2660E"/>
    <w:rsid w:val="00C35A06"/>
    <w:rsid w:val="00C423EE"/>
    <w:rsid w:val="00C47290"/>
    <w:rsid w:val="00C617F3"/>
    <w:rsid w:val="00C809EB"/>
    <w:rsid w:val="00C817C4"/>
    <w:rsid w:val="00CB3CA9"/>
    <w:rsid w:val="00CC55C8"/>
    <w:rsid w:val="00D1696D"/>
    <w:rsid w:val="00D33424"/>
    <w:rsid w:val="00D42505"/>
    <w:rsid w:val="00D60BBF"/>
    <w:rsid w:val="00D62178"/>
    <w:rsid w:val="00D64EAD"/>
    <w:rsid w:val="00D76555"/>
    <w:rsid w:val="00D92F4D"/>
    <w:rsid w:val="00DD7703"/>
    <w:rsid w:val="00DE1967"/>
    <w:rsid w:val="00DF4E08"/>
    <w:rsid w:val="00DF564D"/>
    <w:rsid w:val="00E34B6F"/>
    <w:rsid w:val="00E36C39"/>
    <w:rsid w:val="00E43024"/>
    <w:rsid w:val="00E450D2"/>
    <w:rsid w:val="00E52CE0"/>
    <w:rsid w:val="00E56455"/>
    <w:rsid w:val="00E62B24"/>
    <w:rsid w:val="00E6578B"/>
    <w:rsid w:val="00E838BF"/>
    <w:rsid w:val="00E9128C"/>
    <w:rsid w:val="00E91772"/>
    <w:rsid w:val="00EA4BD9"/>
    <w:rsid w:val="00EB0555"/>
    <w:rsid w:val="00ED30D2"/>
    <w:rsid w:val="00EE3C0A"/>
    <w:rsid w:val="00EF69BF"/>
    <w:rsid w:val="00F00C04"/>
    <w:rsid w:val="00F01B7F"/>
    <w:rsid w:val="00F04476"/>
    <w:rsid w:val="00F14424"/>
    <w:rsid w:val="00F3051F"/>
    <w:rsid w:val="00F34B18"/>
    <w:rsid w:val="00F41E23"/>
    <w:rsid w:val="00F451C4"/>
    <w:rsid w:val="00F50039"/>
    <w:rsid w:val="00F7220E"/>
    <w:rsid w:val="00FA4E36"/>
    <w:rsid w:val="00FD2D50"/>
    <w:rsid w:val="00FD4B89"/>
    <w:rsid w:val="00FE5AD6"/>
    <w:rsid w:val="00FF21C0"/>
    <w:rsid w:val="00F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1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3051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F3051F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rsid w:val="00F3051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3051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7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74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547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4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4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E5A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36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W"/>
    </w:rPr>
  </w:style>
  <w:style w:type="character" w:customStyle="1" w:styleId="apple-converted-space">
    <w:name w:val="apple-converted-space"/>
    <w:basedOn w:val="DefaultParagraphFont"/>
    <w:rsid w:val="004E6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1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3051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rsid w:val="00F3051F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rsid w:val="00F3051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3051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47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74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547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4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7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746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FE5AD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136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ZW"/>
    </w:rPr>
  </w:style>
  <w:style w:type="character" w:customStyle="1" w:styleId="apple-converted-space">
    <w:name w:val="apple-converted-space"/>
    <w:basedOn w:val="DefaultParagraphFont"/>
    <w:rsid w:val="004E6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28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8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7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902C8-3254-4406-8AC3-9F583F814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CONSORTIUM FOR</vt:lpstr>
    </vt:vector>
  </TitlesOfParts>
  <Company>WVI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CONSORTIUM FOR</dc:title>
  <dc:creator>Ebenezer Tombo</dc:creator>
  <cp:lastModifiedBy>Fiona Tinarwo</cp:lastModifiedBy>
  <cp:revision>39</cp:revision>
  <cp:lastPrinted>2014-09-24T09:55:00Z</cp:lastPrinted>
  <dcterms:created xsi:type="dcterms:W3CDTF">2014-10-29T07:17:00Z</dcterms:created>
  <dcterms:modified xsi:type="dcterms:W3CDTF">2014-10-30T09:17:00Z</dcterms:modified>
</cp:coreProperties>
</file>